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4"/>
        </w:rPr>
      </w:pPr>
      <w:r>
        <w:rPr>
          <w:rFonts w:hint="eastAsia"/>
          <w:b/>
          <w:sz w:val="24"/>
        </w:rPr>
        <w:t>中图分类号：</w:t>
      </w:r>
      <w:r>
        <w:rPr>
          <w:b/>
          <w:sz w:val="24"/>
        </w:rPr>
        <w:t xml:space="preserve">    </w:t>
      </w:r>
      <w:r>
        <w:rPr>
          <w:rFonts w:hint="eastAsia" w:ascii="宋体" w:hAnsi="宋体"/>
          <w:b/>
          <w:sz w:val="24"/>
        </w:rPr>
        <w:t xml:space="preserve">        </w:t>
      </w:r>
      <w:r>
        <w:rPr>
          <w:rFonts w:hint="eastAsia"/>
          <w:b/>
          <w:sz w:val="24"/>
        </w:rPr>
        <w:t xml:space="preserve">                       单位代号：10280</w:t>
      </w:r>
    </w:p>
    <w:p>
      <w:pPr>
        <w:spacing w:line="360" w:lineRule="auto"/>
        <w:rPr>
          <w:rFonts w:hint="default" w:eastAsia="宋体"/>
          <w:b/>
          <w:sz w:val="24"/>
          <w:lang w:val="en-US" w:eastAsia="zh-CN"/>
        </w:rPr>
      </w:pPr>
      <w:r>
        <w:rPr>
          <w:rFonts w:hint="eastAsia"/>
          <w:b/>
          <w:sz w:val="24"/>
        </w:rPr>
        <w:t>密      级：公开</w:t>
      </w:r>
      <w:r>
        <w:rPr>
          <w:rFonts w:hint="eastAsia" w:ascii="宋体" w:hAnsi="宋体"/>
          <w:b/>
          <w:sz w:val="24"/>
        </w:rPr>
        <w:t xml:space="preserve">                              </w:t>
      </w:r>
      <w:r>
        <w:rPr>
          <w:rFonts w:ascii="宋体" w:hAnsi="宋体"/>
          <w:b/>
          <w:sz w:val="24"/>
        </w:rPr>
        <w:t xml:space="preserve"> </w:t>
      </w:r>
      <w:r>
        <w:rPr>
          <w:rFonts w:hint="eastAsia"/>
          <w:b/>
          <w:sz w:val="24"/>
        </w:rPr>
        <w:t>学    号：177217</w:t>
      </w:r>
      <w:r>
        <w:rPr>
          <w:rFonts w:hint="eastAsia"/>
          <w:b/>
          <w:sz w:val="24"/>
          <w:lang w:val="en-US" w:eastAsia="zh-CN"/>
        </w:rPr>
        <w:t>58</w:t>
      </w:r>
    </w:p>
    <w:p>
      <w:pPr>
        <w:jc w:val="center"/>
      </w:pPr>
      <w:r>
        <w:rPr>
          <w:rFonts w:hint="eastAsia"/>
        </w:rPr>
        <w:t xml:space="preserve">       </w:t>
      </w:r>
    </w:p>
    <w:p>
      <w:pPr>
        <w:jc w:val="center"/>
        <w:rPr>
          <w:rFonts w:ascii="Albertus Medium" w:hAnsi="Albertus Medium" w:eastAsia="楷体_GB2312"/>
          <w:b/>
          <w:sz w:val="72"/>
        </w:rPr>
      </w:pPr>
      <w:r>
        <w:rPr>
          <w:sz w:val="20"/>
        </w:rPr>
        <mc:AlternateContent>
          <mc:Choice Requires="wps">
            <w:drawing>
              <wp:anchor distT="0" distB="0" distL="114300" distR="114300" simplePos="0" relativeHeight="251662336" behindDoc="0" locked="0" layoutInCell="0" allowOverlap="1">
                <wp:simplePos x="0" y="0"/>
                <wp:positionH relativeFrom="column">
                  <wp:posOffset>0</wp:posOffset>
                </wp:positionH>
                <wp:positionV relativeFrom="paragraph">
                  <wp:posOffset>0</wp:posOffset>
                </wp:positionV>
                <wp:extent cx="3886200" cy="0"/>
                <wp:effectExtent l="19050" t="19050" r="19050" b="19050"/>
                <wp:wrapNone/>
                <wp:docPr id="11" name="直线 6"/>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8575">
                          <a:solidFill>
                            <a:srgbClr val="000000"/>
                          </a:solidFill>
                          <a:round/>
                        </a:ln>
                      </wps:spPr>
                      <wps:bodyPr/>
                    </wps:wsp>
                  </a:graphicData>
                </a:graphic>
              </wp:anchor>
            </w:drawing>
          </mc:Choice>
          <mc:Fallback>
            <w:pict>
              <v:line id="直线 6" o:spid="_x0000_s1026" o:spt="20" style="position:absolute;left:0pt;margin-left:0pt;margin-top:0pt;height:0pt;width:306pt;z-index:251662336;mso-width-relative:page;mso-height-relative:page;" filled="f" stroked="t" coordsize="21600,21600" o:allowincell="f" o:gfxdata="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D23LF0AAAAAIBAAAPAAAAAAAAAAEAIAAAACIA&#10;AABkcnMvZG93bnJldi54bWxQSwECFAAUAAAACACHTuJAKB9CK9gBAACjAwAADgAAAAAAAAABACAA&#10;AAAfAQAAZHJzL2Uyb0RvYy54bWxQSwUGAAAAAAYABgBZAQAAaQUAAAAA&#10;">
                <v:fill on="f" focussize="0,0"/>
                <v:stroke weight="2.25pt" color="#000000" joinstyle="round"/>
                <v:imagedata o:title=""/>
                <o:lock v:ext="edit" aspectratio="f"/>
              </v:line>
            </w:pict>
          </mc:Fallback>
        </mc:AlternateContent>
      </w:r>
      <w:r>
        <w:rPr>
          <w:rFonts w:hint="eastAsia"/>
        </w:rPr>
        <w:t xml:space="preserve"> </w:t>
      </w:r>
      <w:r>
        <w:rPr>
          <w:rFonts w:ascii="黑体"/>
          <w:sz w:val="24"/>
        </w:rPr>
        <w:object>
          <v:shape id="_x0000_i1025" o:spt="75" type="#_x0000_t75" style="height:77.25pt;width:272.25pt;" o:ole="t" fillcolor="#6D6D6D" filled="f" o:preferrelative="t" stroked="f" coordsize="21600,21600">
            <v:path/>
            <v:fill on="f" focussize="0,0"/>
            <v:stroke on="f" joinstyle="miter"/>
            <v:imagedata r:id="rId8" o:title=""/>
            <o:lock v:ext="edit" aspectratio="t"/>
            <w10:wrap type="none"/>
            <w10:anchorlock/>
          </v:shape>
          <o:OLEObject Type="Embed" ProgID="PBrush" ShapeID="_x0000_i1025" DrawAspect="Content" ObjectID="_1468075725" r:id="rId7">
            <o:LockedField>false</o:LockedField>
          </o:OLEObject>
        </w:object>
      </w:r>
      <w:r>
        <w:rPr>
          <w:rFonts w:hint="eastAsia"/>
        </w:rPr>
        <w:t xml:space="preserve">  </w:t>
      </w:r>
      <w:r>
        <w:object>
          <v:shape id="_x0000_i1026" o:spt="75" type="#_x0000_t75" style="height:83.25pt;width:69pt;" o:ole="t" fillcolor="#6D6D6D" filled="f" o:preferrelative="t" stroked="f" coordsize="21600,21600">
            <v:path/>
            <v:fill on="f" focussize="0,0"/>
            <v:stroke on="f" joinstyle="miter"/>
            <v:imagedata r:id="rId10" gain="2147483647f" blacklevel="-12452f" grayscale="t" bilevel="t" o:title=""/>
            <o:lock v:ext="edit" aspectratio="t"/>
            <w10:wrap type="none"/>
            <w10:anchorlock/>
          </v:shape>
          <o:OLEObject Type="Embed" ProgID="PBrush" ShapeID="_x0000_i1026" DrawAspect="Content" ObjectID="_1468075726" r:id="rId9">
            <o:LockedField>false</o:LockedField>
          </o:OLEObject>
        </w:object>
      </w:r>
      <w:r>
        <w:rPr>
          <w:rFonts w:hint="eastAsia"/>
        </w:rPr>
        <w:t xml:space="preserve"> </w:t>
      </w:r>
      <w:r>
        <w:rPr>
          <w:rFonts w:hint="eastAsia" w:ascii="Albertus Medium" w:hAnsi="Albertus Medium" w:eastAsia="楷体_GB2312"/>
          <w:b/>
          <w:sz w:val="72"/>
        </w:rPr>
        <w:t xml:space="preserve"> </w:t>
      </w:r>
    </w:p>
    <w:p>
      <w:pPr>
        <w:ind w:firstLine="843" w:firstLineChars="100"/>
        <w:rPr>
          <w:rFonts w:eastAsia="黑体"/>
          <w:b/>
          <w:sz w:val="84"/>
          <w:szCs w:val="84"/>
        </w:rPr>
      </w:pPr>
      <w:r>
        <w:rPr>
          <w:rFonts w:hint="eastAsia" w:eastAsia="黑体"/>
          <w:b/>
          <w:sz w:val="84"/>
          <w:szCs w:val="84"/>
        </w:rPr>
        <w:t>硕</w:t>
      </w:r>
      <w:r>
        <w:rPr>
          <w:rFonts w:hint="eastAsia" w:eastAsia="黑体"/>
          <w:b/>
          <w:szCs w:val="21"/>
        </w:rPr>
        <w:t xml:space="preserve">  </w:t>
      </w:r>
      <w:r>
        <w:rPr>
          <w:rFonts w:hint="eastAsia" w:eastAsia="黑体"/>
          <w:b/>
          <w:sz w:val="84"/>
          <w:szCs w:val="84"/>
        </w:rPr>
        <w:t>士</w:t>
      </w:r>
      <w:r>
        <w:rPr>
          <w:rFonts w:hint="eastAsia" w:eastAsia="黑体"/>
          <w:b/>
          <w:szCs w:val="21"/>
        </w:rPr>
        <w:t xml:space="preserve">  </w:t>
      </w:r>
      <w:r>
        <w:rPr>
          <w:rFonts w:hint="eastAsia" w:eastAsia="黑体"/>
          <w:b/>
          <w:sz w:val="84"/>
          <w:szCs w:val="84"/>
        </w:rPr>
        <w:t>学</w:t>
      </w:r>
      <w:r>
        <w:rPr>
          <w:rFonts w:hint="eastAsia" w:eastAsia="黑体"/>
          <w:b/>
          <w:szCs w:val="21"/>
        </w:rPr>
        <w:t xml:space="preserve">  </w:t>
      </w:r>
      <w:r>
        <w:rPr>
          <w:rFonts w:hint="eastAsia" w:eastAsia="黑体"/>
          <w:b/>
          <w:sz w:val="84"/>
          <w:szCs w:val="84"/>
        </w:rPr>
        <w:t>位</w:t>
      </w:r>
      <w:r>
        <w:rPr>
          <w:rFonts w:hint="eastAsia" w:eastAsia="黑体"/>
          <w:b/>
          <w:szCs w:val="21"/>
        </w:rPr>
        <w:t xml:space="preserve">  </w:t>
      </w:r>
      <w:r>
        <w:rPr>
          <w:rFonts w:hint="eastAsia" w:eastAsia="黑体"/>
          <w:b/>
          <w:sz w:val="84"/>
          <w:szCs w:val="84"/>
        </w:rPr>
        <w:t>论</w:t>
      </w:r>
      <w:r>
        <w:rPr>
          <w:rFonts w:hint="eastAsia" w:eastAsia="黑体"/>
          <w:b/>
          <w:szCs w:val="21"/>
        </w:rPr>
        <w:t xml:space="preserve">  </w:t>
      </w:r>
      <w:r>
        <w:rPr>
          <w:rFonts w:hint="eastAsia" w:eastAsia="黑体"/>
          <w:b/>
          <w:sz w:val="84"/>
          <w:szCs w:val="84"/>
        </w:rPr>
        <w:t>文</w:t>
      </w:r>
    </w:p>
    <w:p>
      <w:pPr>
        <w:pStyle w:val="3"/>
        <w:ind w:firstLine="0"/>
        <w:jc w:val="center"/>
      </w:pPr>
      <w:bookmarkStart w:id="0" w:name="_Toc12661"/>
      <w:r>
        <w:rPr>
          <w:rFonts w:eastAsia="黑体"/>
        </w:rPr>
        <mc:AlternateContent>
          <mc:Choice Requires="wps">
            <w:drawing>
              <wp:anchor distT="0" distB="0" distL="114300" distR="114300" simplePos="0" relativeHeight="251663360" behindDoc="0" locked="0" layoutInCell="0" allowOverlap="1">
                <wp:simplePos x="0" y="0"/>
                <wp:positionH relativeFrom="column">
                  <wp:posOffset>0</wp:posOffset>
                </wp:positionH>
                <wp:positionV relativeFrom="paragraph">
                  <wp:posOffset>0</wp:posOffset>
                </wp:positionV>
                <wp:extent cx="5143500" cy="0"/>
                <wp:effectExtent l="19050" t="19050" r="19050" b="19050"/>
                <wp:wrapNone/>
                <wp:docPr id="9" name="直线 7"/>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ln>
                      </wps:spPr>
                      <wps:bodyPr/>
                    </wps:wsp>
                  </a:graphicData>
                </a:graphic>
              </wp:anchor>
            </w:drawing>
          </mc:Choice>
          <mc:Fallback>
            <w:pict>
              <v:line id="直线 7" o:spid="_x0000_s1026" o:spt="20" style="position:absolute;left:0pt;margin-left:0pt;margin-top:0pt;height:0pt;width:405pt;z-index:251663360;mso-width-relative:page;mso-height-relative:page;" filled="f" stroked="t" coordsize="21600,21600" o:allowincell="f" o:gfxdata="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KdivY0AAAAAIBAAAPAAAAAAAAAAEAIAAAACIA&#10;AABkcnMvZG93bnJldi54bWxQSwECFAAUAAAACACHTuJAitHtWtgBAACiAwAADgAAAAAAAAABACAA&#10;AAAfAQAAZHJzL2Uyb0RvYy54bWxQSwUGAAAAAAYABgBZAQAAaQUAAAAA&#10;">
                <v:fill on="f" focussize="0,0"/>
                <v:stroke weight="2.25pt" color="#000000" joinstyle="round"/>
                <v:imagedata o:title=""/>
                <o:lock v:ext="edit" aspectratio="f"/>
              </v:line>
            </w:pict>
          </mc:Fallback>
        </mc:AlternateContent>
      </w:r>
      <w:r>
        <w:rPr>
          <w:rFonts w:hint="eastAsia"/>
        </w:rPr>
        <w:t>SHANGHAI  UNIVERSITY</w:t>
      </w:r>
      <w:bookmarkEnd w:id="0"/>
    </w:p>
    <w:p>
      <w:pPr>
        <w:jc w:val="center"/>
        <w:rPr>
          <w:b/>
          <w:sz w:val="44"/>
          <w:szCs w:val="44"/>
        </w:rPr>
      </w:pPr>
      <w:r>
        <w:rPr>
          <w:rFonts w:hint="eastAsia"/>
          <w:b/>
          <w:sz w:val="44"/>
          <w:szCs w:val="44"/>
        </w:rPr>
        <w:t>MASTER</w:t>
      </w:r>
      <w:r>
        <w:rPr>
          <w:b/>
          <w:sz w:val="44"/>
          <w:szCs w:val="44"/>
        </w:rPr>
        <w:t>’S</w:t>
      </w:r>
      <w:r>
        <w:rPr>
          <w:rFonts w:hint="eastAsia"/>
          <w:b/>
          <w:sz w:val="44"/>
          <w:szCs w:val="44"/>
        </w:rPr>
        <w:t xml:space="preserve">  </w:t>
      </w:r>
      <w:r>
        <w:rPr>
          <w:b/>
          <w:sz w:val="44"/>
          <w:szCs w:val="44"/>
        </w:rPr>
        <w:t>DISSERTATION</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
        <w:gridCol w:w="5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jc w:val="center"/>
        </w:trPr>
        <w:tc>
          <w:tcPr>
            <w:tcW w:w="762" w:type="dxa"/>
            <w:vAlign w:val="center"/>
          </w:tcPr>
          <w:p>
            <w:pPr>
              <w:rPr>
                <w:rFonts w:eastAsia="华文楷体"/>
                <w:b/>
                <w:position w:val="-6"/>
                <w:sz w:val="36"/>
              </w:rPr>
            </w:pPr>
            <w:r>
              <w:rPr>
                <w:rFonts w:hint="eastAsia" w:eastAsia="华文楷体"/>
                <w:b/>
                <w:position w:val="-6"/>
                <w:sz w:val="36"/>
              </w:rPr>
              <w:t>题</w:t>
            </w:r>
          </w:p>
          <w:p>
            <w:pPr>
              <w:rPr>
                <w:b/>
                <w:position w:val="-6"/>
                <w:sz w:val="36"/>
              </w:rPr>
            </w:pPr>
            <w:r>
              <w:rPr>
                <w:rFonts w:hint="eastAsia" w:eastAsia="华文楷体"/>
                <w:b/>
                <w:position w:val="-6"/>
                <w:sz w:val="36"/>
              </w:rPr>
              <w:t>目</w:t>
            </w:r>
          </w:p>
        </w:tc>
        <w:tc>
          <w:tcPr>
            <w:tcW w:w="5467" w:type="dxa"/>
            <w:vAlign w:val="center"/>
          </w:tcPr>
          <w:p>
            <w:pPr>
              <w:jc w:val="center"/>
              <w:rPr>
                <w:rFonts w:hint="default" w:eastAsia="黑体"/>
                <w:b/>
                <w:sz w:val="44"/>
                <w:lang w:val="en-US" w:eastAsia="zh-CN"/>
              </w:rPr>
            </w:pPr>
            <w:r>
              <w:rPr>
                <w:rFonts w:hint="eastAsia" w:eastAsia="黑体"/>
                <w:b/>
                <w:sz w:val="44"/>
                <w:lang w:val="en-US" w:eastAsia="zh-CN"/>
              </w:rPr>
              <w:t>基于深度学习的三维点云手部姿态估计</w:t>
            </w:r>
          </w:p>
        </w:tc>
      </w:tr>
    </w:tbl>
    <w:p>
      <w:pPr>
        <w:rPr>
          <w:b/>
          <w:sz w:val="36"/>
        </w:rPr>
      </w:pPr>
    </w:p>
    <w:p>
      <w:pPr>
        <w:rPr>
          <w:b/>
          <w:sz w:val="36"/>
        </w:rPr>
      </w:pPr>
    </w:p>
    <w:p>
      <w:pPr>
        <w:rPr>
          <w:b/>
          <w:sz w:val="36"/>
        </w:rPr>
      </w:pPr>
    </w:p>
    <w:p>
      <w:pPr>
        <w:rPr>
          <w:b/>
          <w:sz w:val="36"/>
        </w:rPr>
      </w:pPr>
    </w:p>
    <w:p>
      <w:pPr>
        <w:spacing w:line="360" w:lineRule="auto"/>
        <w:ind w:firstLine="1800"/>
        <w:rPr>
          <w:rFonts w:hint="eastAsia" w:eastAsia="宋体"/>
          <w:b/>
          <w:sz w:val="36"/>
          <w:lang w:val="en-US" w:eastAsia="zh-CN"/>
        </w:rPr>
      </w:pPr>
      <w:r>
        <w:rPr>
          <w:b/>
          <w:sz w:val="36"/>
        </w:rPr>
        <mc:AlternateContent>
          <mc:Choice Requires="wps">
            <w:drawing>
              <wp:anchor distT="0" distB="0" distL="114300" distR="114300" simplePos="0" relativeHeight="251659264" behindDoc="0" locked="0" layoutInCell="0" allowOverlap="1">
                <wp:simplePos x="0" y="0"/>
                <wp:positionH relativeFrom="column">
                  <wp:posOffset>2057400</wp:posOffset>
                </wp:positionH>
                <wp:positionV relativeFrom="paragraph">
                  <wp:posOffset>325120</wp:posOffset>
                </wp:positionV>
                <wp:extent cx="1864995" cy="0"/>
                <wp:effectExtent l="9525" t="12700" r="11430" b="6350"/>
                <wp:wrapNone/>
                <wp:docPr id="8" name="直线 2"/>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wps:spPr>
                      <wps:bodyPr/>
                    </wps:wsp>
                  </a:graphicData>
                </a:graphic>
              </wp:anchor>
            </w:drawing>
          </mc:Choice>
          <mc:Fallback>
            <w:pict>
              <v:line id="直线 2" o:spid="_x0000_s1026" o:spt="20" style="position:absolute;left:0pt;margin-left:162pt;margin-top:25.6pt;height:0pt;width:146.85pt;z-index:251659264;mso-width-relative:page;mso-height-relative:page;" filled="f" stroked="t" coordsize="21600,21600" o:allowincell="f" o:gfxdata="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zPN6tgAAAAJAQAADwAAAAAAAAAB&#10;ACAAAAAiAAAAZHJzL2Rvd25yZXYueG1sUEsBAhQAFAAAAAgAh07iQKLN6/PXAQAAoQMAAA4AAAAA&#10;AAAAAQAgAAAAJwEAAGRycy9lMm9Eb2MueG1sUEsFBgAAAAAGAAYAWQEAAHAFAAAAAA==&#10;">
                <v:fill on="f" focussize="0,0"/>
                <v:stroke color="#000000" joinstyle="round"/>
                <v:imagedata o:title=""/>
                <o:lock v:ext="edit" aspectratio="f"/>
              </v:line>
            </w:pict>
          </mc:Fallback>
        </mc:AlternateContent>
      </w:r>
      <w:r>
        <w:rPr>
          <w:rFonts w:hint="eastAsia" w:eastAsia="黑体"/>
          <w:b/>
          <w:sz w:val="36"/>
        </w:rPr>
        <w:t xml:space="preserve">作    者 </w:t>
      </w:r>
      <w:r>
        <w:rPr>
          <w:rFonts w:hint="eastAsia"/>
          <w:b/>
          <w:sz w:val="36"/>
        </w:rPr>
        <w:t xml:space="preserve"> </w:t>
      </w:r>
      <w:r>
        <w:rPr>
          <w:b/>
          <w:sz w:val="36"/>
        </w:rPr>
        <w:t xml:space="preserve">  </w:t>
      </w:r>
      <w:r>
        <w:rPr>
          <w:rFonts w:hint="eastAsia"/>
          <w:b/>
          <w:sz w:val="36"/>
          <w:lang w:val="en-US" w:eastAsia="zh-CN"/>
        </w:rPr>
        <w:t xml:space="preserve"> 阎冲</w:t>
      </w:r>
    </w:p>
    <w:p>
      <w:pPr>
        <w:spacing w:line="360" w:lineRule="auto"/>
        <w:ind w:firstLine="1800"/>
        <w:rPr>
          <w:b/>
          <w:sz w:val="36"/>
        </w:rPr>
      </w:pPr>
      <w:r>
        <w:rPr>
          <w:b/>
          <w:sz w:val="36"/>
        </w:rPr>
        <mc:AlternateContent>
          <mc:Choice Requires="wps">
            <w:drawing>
              <wp:anchor distT="0" distB="0" distL="114300" distR="114300" simplePos="0" relativeHeight="251660288" behindDoc="0" locked="0" layoutInCell="0" allowOverlap="1">
                <wp:simplePos x="0" y="0"/>
                <wp:positionH relativeFrom="column">
                  <wp:posOffset>2057400</wp:posOffset>
                </wp:positionH>
                <wp:positionV relativeFrom="paragraph">
                  <wp:posOffset>344170</wp:posOffset>
                </wp:positionV>
                <wp:extent cx="1864995" cy="0"/>
                <wp:effectExtent l="9525" t="8890" r="11430" b="10160"/>
                <wp:wrapNone/>
                <wp:docPr id="7" name="直线 3"/>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wps:spPr>
                      <wps:bodyPr/>
                    </wps:wsp>
                  </a:graphicData>
                </a:graphic>
              </wp:anchor>
            </w:drawing>
          </mc:Choice>
          <mc:Fallback>
            <w:pict>
              <v:line id="直线 3" o:spid="_x0000_s1026" o:spt="20" style="position:absolute;left:0pt;margin-left:162pt;margin-top:27.1pt;height:0pt;width:146.85pt;z-index:251660288;mso-width-relative:page;mso-height-relative:page;" filled="f" stroked="t" coordsize="21600,21600" o:allowincell="f" o:gfxdata="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4ouQv1wAAAAkBAAAPAAAAAAAAAAEA&#10;IAAAACIAAABkcnMvZG93bnJldi54bWxQSwECFAAUAAAACACHTuJANqXMaNcBAAChAwAADgAAAAAA&#10;AAABACAAAAAmAQAAZHJzL2Uyb0RvYy54bWxQSwUGAAAAAAYABgBZAQAAbwUAAAAA&#10;">
                <v:fill on="f" focussize="0,0"/>
                <v:stroke color="#000000" joinstyle="round"/>
                <v:imagedata o:title=""/>
                <o:lock v:ext="edit" aspectratio="f"/>
              </v:line>
            </w:pict>
          </mc:Fallback>
        </mc:AlternateContent>
      </w:r>
      <w:r>
        <w:rPr>
          <w:rFonts w:hint="eastAsia" w:eastAsia="黑体"/>
          <w:b/>
          <w:sz w:val="36"/>
        </w:rPr>
        <w:t>学科专业</w:t>
      </w:r>
      <w:r>
        <w:rPr>
          <w:rFonts w:hint="eastAsia"/>
          <w:b/>
          <w:sz w:val="36"/>
        </w:rPr>
        <w:t xml:space="preserve"> 计算机应用技术 </w:t>
      </w:r>
    </w:p>
    <w:p>
      <w:pPr>
        <w:tabs>
          <w:tab w:val="left" w:pos="2700"/>
        </w:tabs>
        <w:spacing w:line="360" w:lineRule="auto"/>
        <w:ind w:firstLine="1800"/>
        <w:rPr>
          <w:b/>
          <w:sz w:val="36"/>
        </w:rPr>
      </w:pPr>
      <w:r>
        <w:rPr>
          <w:b/>
          <w:sz w:val="36"/>
        </w:rPr>
        <mc:AlternateContent>
          <mc:Choice Requires="wps">
            <w:drawing>
              <wp:anchor distT="0" distB="0" distL="114300" distR="114300" simplePos="0" relativeHeight="251661312" behindDoc="0" locked="0" layoutInCell="0" allowOverlap="1">
                <wp:simplePos x="0" y="0"/>
                <wp:positionH relativeFrom="column">
                  <wp:posOffset>2057400</wp:posOffset>
                </wp:positionH>
                <wp:positionV relativeFrom="paragraph">
                  <wp:posOffset>325120</wp:posOffset>
                </wp:positionV>
                <wp:extent cx="1864995" cy="0"/>
                <wp:effectExtent l="9525" t="5080" r="11430" b="13970"/>
                <wp:wrapNone/>
                <wp:docPr id="6" name="直线 4"/>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wps:spPr>
                      <wps:bodyPr/>
                    </wps:wsp>
                  </a:graphicData>
                </a:graphic>
              </wp:anchor>
            </w:drawing>
          </mc:Choice>
          <mc:Fallback>
            <w:pict>
              <v:line id="直线 4" o:spid="_x0000_s1026" o:spt="20" style="position:absolute;left:0pt;margin-left:162pt;margin-top:25.6pt;height:0pt;width:146.85pt;z-index:251661312;mso-width-relative:page;mso-height-relative:page;" filled="f" stroked="t" coordsize="21600,21600" o:allowincell="f" o:gfxdata="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zPN6tgAAAAJAQAADwAAAAAAAAAB&#10;ACAAAAAiAAAAZHJzL2Rvd25yZXYueG1sUEsBAhQAFAAAAAgAh07iQCfIV3jXAQAAoQMAAA4AAAAA&#10;AAAAAQAgAAAAJwEAAGRycy9lMm9Eb2MueG1sUEsFBgAAAAAGAAYAWQEAAHAFAAAAAA==&#10;">
                <v:fill on="f" focussize="0,0"/>
                <v:stroke color="#000000" joinstyle="round"/>
                <v:imagedata o:title=""/>
                <o:lock v:ext="edit" aspectratio="f"/>
              </v:line>
            </w:pict>
          </mc:Fallback>
        </mc:AlternateContent>
      </w:r>
      <w:r>
        <w:rPr>
          <w:rFonts w:hint="eastAsia" w:eastAsia="黑体"/>
          <w:b/>
          <w:sz w:val="36"/>
        </w:rPr>
        <w:t xml:space="preserve">导    师  </w:t>
      </w:r>
      <w:r>
        <w:rPr>
          <w:rFonts w:eastAsia="黑体"/>
          <w:b/>
          <w:sz w:val="36"/>
        </w:rPr>
        <w:t xml:space="preserve">  </w:t>
      </w:r>
      <w:r>
        <w:rPr>
          <w:rFonts w:hint="eastAsia" w:eastAsia="黑体"/>
          <w:b/>
          <w:sz w:val="36"/>
        </w:rPr>
        <w:t>张景峤</w:t>
      </w:r>
    </w:p>
    <w:p>
      <w:pPr>
        <w:tabs>
          <w:tab w:val="left" w:pos="2700"/>
        </w:tabs>
        <w:spacing w:line="360" w:lineRule="auto"/>
        <w:ind w:firstLine="1800"/>
        <w:rPr>
          <w:rFonts w:eastAsia="黑体"/>
          <w:b/>
          <w:sz w:val="36"/>
        </w:rPr>
      </w:pPr>
      <w:r>
        <w:rPr>
          <w:b/>
          <w:sz w:val="36"/>
        </w:rPr>
        <mc:AlternateContent>
          <mc:Choice Requires="wps">
            <w:drawing>
              <wp:anchor distT="0" distB="0" distL="114300" distR="114300" simplePos="0" relativeHeight="251662336" behindDoc="0" locked="0" layoutInCell="0" allowOverlap="1">
                <wp:simplePos x="0" y="0"/>
                <wp:positionH relativeFrom="column">
                  <wp:posOffset>2057400</wp:posOffset>
                </wp:positionH>
                <wp:positionV relativeFrom="paragraph">
                  <wp:posOffset>327660</wp:posOffset>
                </wp:positionV>
                <wp:extent cx="1864995" cy="0"/>
                <wp:effectExtent l="9525" t="13335" r="11430" b="5715"/>
                <wp:wrapNone/>
                <wp:docPr id="5" name="直线 5"/>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wps:spPr>
                      <wps:bodyPr/>
                    </wps:wsp>
                  </a:graphicData>
                </a:graphic>
              </wp:anchor>
            </w:drawing>
          </mc:Choice>
          <mc:Fallback>
            <w:pict>
              <v:line id="直线 5" o:spid="_x0000_s1026" o:spt="20" style="position:absolute;left:0pt;margin-left:162pt;margin-top:25.8pt;height:0pt;width:146.85pt;z-index:251662336;mso-width-relative:page;mso-height-relative:page;" filled="f" stroked="t" coordsize="21600,21600" o:allowincell="f" o:gfxdata="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yZvU71wAAAAkBAAAPAAAAAAAAAAEA&#10;IAAAACIAAABkcnMvZG93bnJldi54bWxQSwECFAAUAAAACACHTuJAAX/VZ9cBAAChAwAADgAAAAAA&#10;AAABACAAAAAmAQAAZHJzL2Uyb0RvYy54bWxQSwUGAAAAAAYABgBZAQAAbwUAAAAA&#10;">
                <v:fill on="f" focussize="0,0"/>
                <v:stroke color="#000000" joinstyle="round"/>
                <v:imagedata o:title=""/>
                <o:lock v:ext="edit" aspectratio="f"/>
              </v:line>
            </w:pict>
          </mc:Fallback>
        </mc:AlternateContent>
      </w:r>
      <w:r>
        <w:rPr>
          <w:rFonts w:hint="eastAsia" w:eastAsia="黑体"/>
          <w:b/>
          <w:sz w:val="36"/>
        </w:rPr>
        <w:t>完成日期</w:t>
      </w:r>
    </w:p>
    <w:p>
      <w:pPr>
        <w:tabs>
          <w:tab w:val="left" w:pos="2700"/>
        </w:tabs>
        <w:spacing w:line="360" w:lineRule="auto"/>
        <w:ind w:firstLine="1800"/>
        <w:rPr>
          <w:rFonts w:eastAsia="黑体"/>
          <w:b/>
          <w:sz w:val="36"/>
        </w:rPr>
      </w:pPr>
    </w:p>
    <w:p>
      <w:pPr>
        <w:tabs>
          <w:tab w:val="left" w:pos="2700"/>
        </w:tabs>
        <w:spacing w:line="360" w:lineRule="auto"/>
        <w:ind w:firstLine="1800"/>
        <w:rPr>
          <w:rFonts w:eastAsia="黑体"/>
          <w:b/>
          <w:sz w:val="36"/>
        </w:rPr>
      </w:pPr>
    </w:p>
    <w:p>
      <w:pPr>
        <w:tabs>
          <w:tab w:val="left" w:pos="2700"/>
        </w:tabs>
        <w:spacing w:line="360" w:lineRule="auto"/>
        <w:ind w:firstLine="1800"/>
        <w:rPr>
          <w:rFonts w:eastAsia="黑体"/>
          <w:b/>
          <w:sz w:val="36"/>
        </w:rPr>
      </w:pPr>
    </w:p>
    <w:p>
      <w:pPr>
        <w:tabs>
          <w:tab w:val="left" w:pos="2700"/>
        </w:tabs>
        <w:spacing w:line="360" w:lineRule="auto"/>
        <w:ind w:firstLine="1800"/>
        <w:rPr>
          <w:b/>
          <w:sz w:val="36"/>
        </w:rPr>
        <w:sectPr>
          <w:pgSz w:w="11906" w:h="16838"/>
          <w:pgMar w:top="1440" w:right="1800" w:bottom="1440" w:left="1800" w:header="851" w:footer="992" w:gutter="0"/>
          <w:cols w:space="720" w:num="1"/>
          <w:docGrid w:type="lines" w:linePitch="312" w:charSpace="0"/>
        </w:sectPr>
      </w:pPr>
    </w:p>
    <w:p>
      <w:pPr>
        <w:spacing w:line="360" w:lineRule="auto"/>
        <w:rPr>
          <w:rFonts w:hint="default" w:ascii="宋体" w:hAnsi="宋体" w:eastAsia="宋体"/>
          <w:szCs w:val="21"/>
          <w:lang w:val="en-US" w:eastAsia="zh-CN"/>
        </w:rPr>
      </w:pPr>
      <w:r>
        <w:rPr>
          <w:rFonts w:hint="eastAsia" w:ascii="宋体" w:hAnsi="宋体"/>
          <w:szCs w:val="21"/>
        </w:rPr>
        <w:t>姓    名：</w:t>
      </w:r>
      <w:r>
        <w:rPr>
          <w:rFonts w:hint="eastAsia" w:ascii="宋体" w:hAnsi="宋体"/>
          <w:szCs w:val="21"/>
          <w:lang w:val="en-US" w:eastAsia="zh-CN"/>
        </w:rPr>
        <w:t xml:space="preserve"> 阎 冲</w:t>
      </w:r>
      <w:r>
        <w:rPr>
          <w:rFonts w:hint="eastAsia" w:ascii="宋体" w:hAnsi="宋体"/>
          <w:szCs w:val="21"/>
        </w:rPr>
        <w:t xml:space="preserve">                                            学号：177217</w:t>
      </w:r>
      <w:r>
        <w:rPr>
          <w:rFonts w:hint="eastAsia" w:ascii="宋体" w:hAnsi="宋体"/>
          <w:szCs w:val="21"/>
          <w:lang w:val="en-US" w:eastAsia="zh-CN"/>
        </w:rPr>
        <w:t>58</w:t>
      </w:r>
    </w:p>
    <w:p>
      <w:pPr>
        <w:spacing w:line="360" w:lineRule="auto"/>
        <w:rPr>
          <w:rFonts w:hint="default" w:ascii="宋体" w:hAnsi="宋体" w:eastAsia="宋体"/>
          <w:szCs w:val="21"/>
          <w:lang w:val="en-US" w:eastAsia="zh-CN"/>
        </w:rPr>
      </w:pPr>
      <w:r>
        <w:rPr>
          <w:rFonts w:hint="eastAsia" w:ascii="宋体" w:hAnsi="宋体"/>
          <w:szCs w:val="21"/>
        </w:rPr>
        <w:t>论文题目：</w:t>
      </w:r>
      <w:r>
        <w:rPr>
          <w:rFonts w:hint="eastAsia" w:ascii="宋体" w:hAnsi="宋体"/>
          <w:szCs w:val="21"/>
          <w:lang w:val="en-US" w:eastAsia="zh-CN"/>
        </w:rPr>
        <w:t>基于深度学习的三维点云手部姿态估计</w:t>
      </w:r>
    </w:p>
    <w:p>
      <w:pPr>
        <w:jc w:val="center"/>
        <w:rPr>
          <w:rFonts w:ascii="宋体" w:hAnsi="宋体"/>
          <w:sz w:val="44"/>
          <w:szCs w:val="44"/>
        </w:rPr>
      </w:pPr>
    </w:p>
    <w:p>
      <w:pPr>
        <w:jc w:val="center"/>
        <w:rPr>
          <w:rFonts w:ascii="宋体" w:hAnsi="宋体"/>
          <w:sz w:val="44"/>
          <w:szCs w:val="44"/>
        </w:rPr>
      </w:pPr>
      <w:r>
        <w:rPr>
          <w:rFonts w:hint="eastAsia" w:ascii="宋体" w:hAnsi="宋体"/>
          <w:sz w:val="44"/>
          <w:szCs w:val="44"/>
        </w:rPr>
        <w:t>上海大学</w:t>
      </w:r>
    </w:p>
    <w:p>
      <w:pPr>
        <w:jc w:val="center"/>
        <w:rPr>
          <w:rFonts w:ascii="宋体" w:hAnsi="宋体"/>
          <w:sz w:val="44"/>
          <w:szCs w:val="44"/>
        </w:rPr>
      </w:pPr>
    </w:p>
    <w:p>
      <w:pPr>
        <w:ind w:firstLine="901" w:firstLineChars="205"/>
        <w:rPr>
          <w:rFonts w:ascii="宋体" w:hAnsi="宋体"/>
          <w:sz w:val="44"/>
          <w:szCs w:val="44"/>
        </w:rPr>
      </w:pPr>
      <w:r>
        <w:rPr>
          <w:rFonts w:hint="eastAsia" w:ascii="宋体" w:hAnsi="宋体"/>
          <w:sz w:val="44"/>
          <w:szCs w:val="44"/>
        </w:rPr>
        <w:t>本论文经答辩委员会全体委员审查</w:t>
      </w:r>
      <w:r>
        <w:rPr>
          <w:rFonts w:ascii="宋体" w:hAnsi="宋体"/>
          <w:sz w:val="44"/>
          <w:szCs w:val="44"/>
        </w:rPr>
        <w:t>,</w:t>
      </w:r>
      <w:r>
        <w:rPr>
          <w:rFonts w:hint="eastAsia" w:ascii="宋体" w:hAnsi="宋体"/>
          <w:sz w:val="44"/>
          <w:szCs w:val="44"/>
        </w:rPr>
        <w:t>确认符合上海大学硕/博士学位论文质量要求。</w:t>
      </w:r>
    </w:p>
    <w:p>
      <w:pPr>
        <w:ind w:firstLine="560"/>
        <w:rPr>
          <w:rFonts w:ascii="宋体" w:hAnsi="宋体"/>
          <w:sz w:val="28"/>
        </w:rPr>
      </w:pPr>
    </w:p>
    <w:p>
      <w:pPr>
        <w:ind w:firstLine="560"/>
        <w:rPr>
          <w:rFonts w:ascii="宋体" w:hAnsi="宋体"/>
          <w:sz w:val="28"/>
        </w:rPr>
      </w:pPr>
    </w:p>
    <w:p>
      <w:pPr>
        <w:ind w:firstLine="560"/>
        <w:rPr>
          <w:rFonts w:ascii="宋体" w:hAnsi="宋体"/>
          <w:sz w:val="28"/>
        </w:rPr>
      </w:pPr>
    </w:p>
    <w:p>
      <w:pPr>
        <w:spacing w:line="720" w:lineRule="auto"/>
        <w:ind w:firstLine="900" w:firstLineChars="250"/>
        <w:rPr>
          <w:rFonts w:ascii="宋体" w:hAnsi="宋体"/>
          <w:sz w:val="36"/>
          <w:szCs w:val="36"/>
        </w:rPr>
      </w:pPr>
      <w:r>
        <w:rPr>
          <w:rFonts w:hint="eastAsia" w:ascii="宋体" w:hAnsi="宋体"/>
          <w:sz w:val="36"/>
          <w:szCs w:val="36"/>
        </w:rPr>
        <w:t>答辩委员会签名：</w:t>
      </w:r>
    </w:p>
    <w:p>
      <w:pPr>
        <w:spacing w:line="720" w:lineRule="auto"/>
        <w:ind w:firstLine="900" w:firstLineChars="250"/>
        <w:rPr>
          <w:rFonts w:ascii="宋体" w:hAnsi="宋体"/>
          <w:sz w:val="36"/>
          <w:szCs w:val="36"/>
        </w:rPr>
      </w:pPr>
      <w:r>
        <w:rPr>
          <w:rFonts w:hint="eastAsia" w:ascii="宋体" w:hAnsi="宋体"/>
          <w:sz w:val="36"/>
          <w:szCs w:val="36"/>
        </w:rPr>
        <w:t>主任：</w:t>
      </w:r>
    </w:p>
    <w:p>
      <w:pPr>
        <w:spacing w:line="720" w:lineRule="auto"/>
        <w:ind w:firstLine="900" w:firstLineChars="250"/>
        <w:rPr>
          <w:rFonts w:ascii="宋体" w:hAnsi="宋体"/>
          <w:sz w:val="36"/>
          <w:szCs w:val="36"/>
        </w:rPr>
      </w:pPr>
      <w:r>
        <w:rPr>
          <w:rFonts w:hint="eastAsia" w:ascii="宋体" w:hAnsi="宋体"/>
          <w:sz w:val="36"/>
          <w:szCs w:val="36"/>
        </w:rPr>
        <w:t>委员：</w:t>
      </w:r>
    </w:p>
    <w:p>
      <w:pPr>
        <w:ind w:left="1080" w:firstLine="180"/>
        <w:rPr>
          <w:rFonts w:ascii="宋体" w:hAnsi="宋体"/>
          <w:sz w:val="28"/>
        </w:rPr>
      </w:pPr>
    </w:p>
    <w:p>
      <w:pPr>
        <w:ind w:left="1080" w:firstLine="180"/>
        <w:rPr>
          <w:rFonts w:ascii="宋体" w:hAnsi="宋体"/>
          <w:sz w:val="28"/>
        </w:rPr>
      </w:pPr>
    </w:p>
    <w:p>
      <w:pPr>
        <w:ind w:left="1080" w:firstLine="180"/>
        <w:rPr>
          <w:rFonts w:ascii="宋体" w:hAnsi="宋体"/>
          <w:sz w:val="28"/>
        </w:rPr>
      </w:pPr>
    </w:p>
    <w:p>
      <w:pPr>
        <w:spacing w:line="720" w:lineRule="auto"/>
        <w:ind w:firstLine="900" w:firstLineChars="250"/>
        <w:rPr>
          <w:rFonts w:ascii="宋体" w:hAnsi="宋体"/>
          <w:sz w:val="36"/>
          <w:szCs w:val="36"/>
        </w:rPr>
      </w:pPr>
      <w:r>
        <w:rPr>
          <w:rFonts w:hint="eastAsia" w:ascii="宋体" w:hAnsi="宋体"/>
          <w:sz w:val="36"/>
          <w:szCs w:val="36"/>
        </w:rPr>
        <w:t>导    师：</w:t>
      </w:r>
    </w:p>
    <w:p>
      <w:pPr>
        <w:spacing w:line="720" w:lineRule="auto"/>
        <w:ind w:firstLine="900" w:firstLineChars="250"/>
        <w:rPr>
          <w:rFonts w:ascii="宋体" w:hAnsi="宋体"/>
          <w:sz w:val="36"/>
          <w:szCs w:val="36"/>
        </w:rPr>
      </w:pPr>
      <w:r>
        <w:rPr>
          <w:rFonts w:hint="eastAsia" w:ascii="宋体" w:hAnsi="宋体"/>
          <w:sz w:val="36"/>
          <w:szCs w:val="36"/>
        </w:rPr>
        <w:t xml:space="preserve">答辩日期： </w:t>
      </w:r>
    </w:p>
    <w:p>
      <w:pPr>
        <w:spacing w:line="360" w:lineRule="auto"/>
        <w:rPr>
          <w:rFonts w:hint="default" w:ascii="宋体" w:hAnsi="宋体" w:eastAsia="宋体"/>
          <w:szCs w:val="21"/>
          <w:lang w:val="en-US" w:eastAsia="zh-CN"/>
        </w:rPr>
      </w:pPr>
      <w:r>
        <w:rPr>
          <w:rFonts w:ascii="隶书" w:eastAsia="隶书"/>
          <w:b/>
          <w:sz w:val="48"/>
        </w:rPr>
        <w:br w:type="page"/>
      </w:r>
      <w:r>
        <w:rPr>
          <w:rFonts w:hint="eastAsia" w:ascii="宋体" w:hAnsi="宋体"/>
          <w:szCs w:val="21"/>
        </w:rPr>
        <w:t>姓    名：</w:t>
      </w:r>
      <w:r>
        <w:rPr>
          <w:rFonts w:hint="eastAsia" w:ascii="宋体" w:hAnsi="宋体"/>
          <w:szCs w:val="21"/>
          <w:lang w:val="en-US" w:eastAsia="zh-CN"/>
        </w:rPr>
        <w:t xml:space="preserve"> 阎 冲</w:t>
      </w:r>
      <w:r>
        <w:rPr>
          <w:rFonts w:hint="eastAsia" w:ascii="宋体" w:hAnsi="宋体"/>
          <w:szCs w:val="21"/>
        </w:rPr>
        <w:t xml:space="preserve">                                           学号：17721</w:t>
      </w:r>
      <w:r>
        <w:rPr>
          <w:rFonts w:hint="eastAsia" w:ascii="宋体" w:hAnsi="宋体"/>
          <w:szCs w:val="21"/>
          <w:lang w:val="en-US" w:eastAsia="zh-CN"/>
        </w:rPr>
        <w:t>758</w:t>
      </w:r>
    </w:p>
    <w:p>
      <w:pPr>
        <w:spacing w:line="360" w:lineRule="auto"/>
        <w:rPr>
          <w:rFonts w:hint="default" w:ascii="宋体" w:hAnsi="宋体" w:eastAsia="宋体"/>
          <w:szCs w:val="21"/>
          <w:lang w:val="en-US" w:eastAsia="zh-CN"/>
        </w:rPr>
      </w:pPr>
      <w:r>
        <w:rPr>
          <w:rFonts w:hint="eastAsia" w:ascii="宋体" w:hAnsi="宋体"/>
          <w:szCs w:val="21"/>
        </w:rPr>
        <w:t>论文题目：</w:t>
      </w:r>
      <w:r>
        <w:rPr>
          <w:rFonts w:hint="eastAsia" w:ascii="宋体" w:hAnsi="宋体"/>
          <w:szCs w:val="21"/>
          <w:lang w:val="en-US" w:eastAsia="zh-CN"/>
        </w:rPr>
        <w:t>基于深度学习的三维点云手部姿态估计</w:t>
      </w:r>
    </w:p>
    <w:p>
      <w:pPr>
        <w:jc w:val="center"/>
        <w:rPr>
          <w:rFonts w:ascii="宋体" w:hAnsi="宋体"/>
          <w:b/>
          <w:bCs/>
          <w:sz w:val="44"/>
        </w:rPr>
      </w:pPr>
      <w:r>
        <w:rPr>
          <w:rFonts w:hint="eastAsia" w:ascii="宋体" w:hAnsi="宋体"/>
          <w:b/>
          <w:bCs/>
          <w:sz w:val="44"/>
        </w:rPr>
        <w:t>原</w:t>
      </w:r>
      <w:r>
        <w:rPr>
          <w:rFonts w:ascii="宋体" w:hAnsi="宋体"/>
          <w:b/>
          <w:bCs/>
          <w:sz w:val="44"/>
        </w:rPr>
        <w:t xml:space="preserve"> </w:t>
      </w:r>
      <w:r>
        <w:rPr>
          <w:rFonts w:hint="eastAsia" w:ascii="宋体" w:hAnsi="宋体"/>
          <w:b/>
          <w:bCs/>
          <w:sz w:val="44"/>
        </w:rPr>
        <w:t>创</w:t>
      </w:r>
      <w:r>
        <w:rPr>
          <w:rFonts w:ascii="宋体" w:hAnsi="宋体"/>
          <w:b/>
          <w:bCs/>
          <w:sz w:val="44"/>
        </w:rPr>
        <w:t xml:space="preserve"> </w:t>
      </w:r>
      <w:r>
        <w:rPr>
          <w:rFonts w:hint="eastAsia" w:ascii="宋体" w:hAnsi="宋体"/>
          <w:b/>
          <w:bCs/>
          <w:sz w:val="44"/>
        </w:rPr>
        <w:t>性</w:t>
      </w:r>
      <w:r>
        <w:rPr>
          <w:rFonts w:ascii="宋体" w:hAnsi="宋体"/>
          <w:b/>
          <w:bCs/>
          <w:sz w:val="44"/>
        </w:rPr>
        <w:t xml:space="preserve"> </w:t>
      </w:r>
      <w:r>
        <w:rPr>
          <w:rFonts w:hint="eastAsia" w:ascii="宋体" w:hAnsi="宋体"/>
          <w:b/>
          <w:bCs/>
          <w:sz w:val="44"/>
        </w:rPr>
        <w:t>声</w:t>
      </w:r>
      <w:r>
        <w:rPr>
          <w:rFonts w:ascii="宋体" w:hAnsi="宋体"/>
          <w:b/>
          <w:bCs/>
          <w:sz w:val="44"/>
        </w:rPr>
        <w:t xml:space="preserve"> </w:t>
      </w:r>
      <w:r>
        <w:rPr>
          <w:rFonts w:hint="eastAsia" w:ascii="宋体" w:hAnsi="宋体"/>
          <w:b/>
          <w:bCs/>
          <w:sz w:val="44"/>
        </w:rPr>
        <w:t>明</w:t>
      </w:r>
    </w:p>
    <w:p>
      <w:pPr>
        <w:rPr>
          <w:rFonts w:ascii="宋体" w:hAnsi="宋体"/>
          <w:b/>
          <w:bCs/>
          <w:sz w:val="32"/>
        </w:rPr>
      </w:pPr>
    </w:p>
    <w:p>
      <w:pPr>
        <w:ind w:firstLine="560" w:firstLineChars="200"/>
        <w:rPr>
          <w:rFonts w:ascii="宋体" w:hAnsi="宋体"/>
          <w:sz w:val="28"/>
        </w:rPr>
      </w:pPr>
      <w:r>
        <w:rPr>
          <w:rFonts w:hint="eastAsia" w:ascii="宋体" w:hAnsi="宋体"/>
          <w:sz w:val="28"/>
        </w:rPr>
        <w:t>本人声明：所呈交的论文是本人在导师指导下进行的研究工作。除了文中特别加以标注和致谢的地方外，论文中不包含其他人已发表或撰写过的研究成果。参与同一工作的其他同志对本研究所做的任何贡献均已在论文中作了明确的说明并表示了谢意。</w:t>
      </w:r>
    </w:p>
    <w:p>
      <w:pPr>
        <w:rPr>
          <w:rFonts w:ascii="宋体" w:hAnsi="宋体"/>
          <w:sz w:val="28"/>
        </w:rPr>
      </w:pPr>
    </w:p>
    <w:p>
      <w:pPr>
        <w:rPr>
          <w:rFonts w:ascii="宋体" w:hAnsi="宋体"/>
          <w:sz w:val="28"/>
          <w:u w:val="single"/>
        </w:rPr>
      </w:pPr>
      <w:r>
        <w:rPr>
          <w:rFonts w:hint="eastAsia" w:ascii="宋体" w:hAnsi="宋体"/>
          <w:sz w:val="28"/>
        </w:rPr>
        <w:t xml:space="preserve">                        签  名：</w:t>
      </w:r>
      <w:r>
        <w:rPr>
          <w:rFonts w:hint="eastAsia" w:ascii="宋体" w:hAnsi="宋体"/>
          <w:sz w:val="28"/>
          <w:u w:val="single"/>
        </w:rPr>
        <w:t xml:space="preserve">           </w:t>
      </w:r>
      <w:r>
        <w:rPr>
          <w:rFonts w:hint="eastAsia" w:ascii="宋体" w:hAnsi="宋体"/>
          <w:sz w:val="28"/>
        </w:rPr>
        <w:t>日 期：</w:t>
      </w:r>
      <w:r>
        <w:rPr>
          <w:rFonts w:hint="eastAsia" w:ascii="宋体" w:hAnsi="宋体"/>
          <w:sz w:val="28"/>
          <w:u w:val="single"/>
        </w:rPr>
        <w:t xml:space="preserve">          </w:t>
      </w:r>
    </w:p>
    <w:p>
      <w:pPr>
        <w:rPr>
          <w:rFonts w:ascii="宋体" w:hAnsi="宋体"/>
          <w:sz w:val="28"/>
        </w:rPr>
      </w:pPr>
    </w:p>
    <w:p>
      <w:pPr>
        <w:rPr>
          <w:rFonts w:ascii="宋体" w:hAnsi="宋体"/>
          <w:sz w:val="28"/>
        </w:rPr>
      </w:pPr>
    </w:p>
    <w:p>
      <w:pPr>
        <w:jc w:val="center"/>
        <w:rPr>
          <w:rFonts w:ascii="宋体" w:hAnsi="宋体"/>
          <w:b/>
          <w:bCs/>
          <w:sz w:val="44"/>
        </w:rPr>
      </w:pPr>
      <w:r>
        <w:rPr>
          <w:rFonts w:hint="eastAsia" w:ascii="宋体" w:hAnsi="宋体"/>
          <w:b/>
          <w:bCs/>
          <w:sz w:val="44"/>
        </w:rPr>
        <w:t>本论文使用授权说明</w:t>
      </w:r>
    </w:p>
    <w:p>
      <w:pPr>
        <w:rPr>
          <w:rFonts w:ascii="宋体" w:hAnsi="宋体"/>
          <w:b/>
          <w:bCs/>
          <w:sz w:val="44"/>
        </w:rPr>
      </w:pPr>
    </w:p>
    <w:p>
      <w:pPr>
        <w:ind w:firstLine="560" w:firstLineChars="200"/>
        <w:rPr>
          <w:rFonts w:ascii="宋体" w:hAnsi="宋体"/>
          <w:sz w:val="28"/>
        </w:rPr>
      </w:pPr>
      <w:r>
        <w:rPr>
          <w:rFonts w:hint="eastAsia" w:ascii="宋体" w:hAnsi="宋体"/>
          <w:sz w:val="28"/>
        </w:rPr>
        <w:t>本人完全了解上海大学有关保留、使用学位论文的规定，即：学校有权保留论文及送交论文复印件，允许论文被查阅和借阅；学校可以公布论文的全部或部分内容。</w:t>
      </w:r>
    </w:p>
    <w:p>
      <w:pPr>
        <w:ind w:firstLine="570"/>
        <w:rPr>
          <w:rFonts w:ascii="宋体" w:hAnsi="宋体"/>
          <w:sz w:val="28"/>
        </w:rPr>
      </w:pPr>
      <w:r>
        <w:rPr>
          <w:rFonts w:hint="eastAsia" w:ascii="宋体" w:hAnsi="宋体"/>
          <w:sz w:val="28"/>
        </w:rPr>
        <w:t>（</w:t>
      </w:r>
      <w:r>
        <w:rPr>
          <w:rFonts w:hint="eastAsia" w:ascii="宋体" w:hAnsi="宋体"/>
          <w:b/>
          <w:bCs/>
          <w:sz w:val="28"/>
        </w:rPr>
        <w:t>保密的论文在解密后应遵守此规定</w:t>
      </w:r>
      <w:r>
        <w:rPr>
          <w:rFonts w:hint="eastAsia" w:ascii="宋体" w:hAnsi="宋体"/>
          <w:sz w:val="28"/>
        </w:rPr>
        <w:t>）</w:t>
      </w:r>
    </w:p>
    <w:p>
      <w:pPr>
        <w:ind w:firstLine="570"/>
        <w:rPr>
          <w:rFonts w:ascii="宋体" w:hAnsi="宋体"/>
          <w:sz w:val="28"/>
        </w:rPr>
      </w:pPr>
    </w:p>
    <w:p>
      <w:pPr>
        <w:ind w:firstLine="570"/>
        <w:rPr>
          <w:rFonts w:ascii="宋体" w:hAnsi="宋体"/>
          <w:sz w:val="28"/>
          <w:u w:val="single"/>
        </w:rPr>
      </w:pPr>
      <w:r>
        <w:rPr>
          <w:rFonts w:hint="eastAsia" w:ascii="宋体" w:hAnsi="宋体"/>
          <w:sz w:val="28"/>
        </w:rPr>
        <w:t>签 名：</w:t>
      </w:r>
      <w:r>
        <w:rPr>
          <w:rFonts w:hint="eastAsia" w:ascii="宋体" w:hAnsi="宋体"/>
          <w:sz w:val="28"/>
          <w:u w:val="single"/>
        </w:rPr>
        <w:t xml:space="preserve">          </w:t>
      </w:r>
      <w:r>
        <w:rPr>
          <w:rFonts w:hint="eastAsia" w:ascii="宋体" w:hAnsi="宋体"/>
          <w:sz w:val="28"/>
        </w:rPr>
        <w:t>导师签名：</w:t>
      </w:r>
      <w:r>
        <w:rPr>
          <w:rFonts w:hint="eastAsia" w:ascii="宋体" w:hAnsi="宋体"/>
          <w:sz w:val="28"/>
          <w:u w:val="single"/>
        </w:rPr>
        <w:t xml:space="preserve">          </w:t>
      </w:r>
      <w:r>
        <w:rPr>
          <w:rFonts w:hint="eastAsia" w:ascii="宋体" w:hAnsi="宋体"/>
          <w:sz w:val="28"/>
        </w:rPr>
        <w:t>日期：</w:t>
      </w:r>
      <w:r>
        <w:rPr>
          <w:rFonts w:hint="eastAsia" w:ascii="宋体" w:hAnsi="宋体"/>
          <w:sz w:val="28"/>
          <w:u w:val="single"/>
        </w:rPr>
        <w:t xml:space="preserve">          </w:t>
      </w:r>
    </w:p>
    <w:p>
      <w:pPr>
        <w:ind w:firstLine="570"/>
        <w:rPr>
          <w:rFonts w:ascii="宋体" w:hAnsi="宋体"/>
          <w:sz w:val="28"/>
          <w:u w:val="single"/>
        </w:rPr>
      </w:pPr>
    </w:p>
    <w:p>
      <w:pPr>
        <w:ind w:firstLine="570"/>
        <w:rPr>
          <w:rFonts w:ascii="宋体" w:hAnsi="宋体"/>
          <w:sz w:val="28"/>
        </w:rPr>
      </w:pPr>
      <w:r>
        <w:rPr>
          <w:rFonts w:ascii="宋体" w:hAnsi="宋体"/>
          <w:sz w:val="28"/>
          <w:u w:val="single"/>
        </w:rPr>
        <w:br w:type="page"/>
      </w:r>
    </w:p>
    <w:p>
      <w:pPr>
        <w:rPr>
          <w:rFonts w:eastAsia="仿宋_GB2312"/>
          <w:sz w:val="36"/>
        </w:rPr>
      </w:pPr>
    </w:p>
    <w:p>
      <w:pPr>
        <w:rPr>
          <w:rFonts w:eastAsia="仿宋_GB2312"/>
          <w:sz w:val="36"/>
        </w:rPr>
      </w:pPr>
    </w:p>
    <w:p>
      <w:pPr>
        <w:jc w:val="center"/>
        <w:rPr>
          <w:sz w:val="44"/>
          <w:szCs w:val="44"/>
        </w:rPr>
      </w:pPr>
      <w:r>
        <w:rPr>
          <w:rFonts w:hint="eastAsia"/>
          <w:sz w:val="44"/>
          <w:szCs w:val="44"/>
        </w:rPr>
        <w:t>上海大学工学硕士学位论文</w:t>
      </w:r>
    </w:p>
    <w:p>
      <w:pPr>
        <w:jc w:val="center"/>
        <w:rPr>
          <w:rFonts w:eastAsia="仿宋_GB2312"/>
          <w:sz w:val="36"/>
        </w:rPr>
      </w:pPr>
    </w:p>
    <w:p>
      <w:pPr>
        <w:ind w:firstLine="964"/>
        <w:jc w:val="center"/>
        <w:rPr>
          <w:rFonts w:ascii="隶书" w:eastAsia="隶书"/>
          <w:b/>
          <w:sz w:val="48"/>
        </w:rPr>
      </w:pPr>
    </w:p>
    <w:p>
      <w:pPr>
        <w:ind w:firstLine="964"/>
        <w:jc w:val="center"/>
        <w:rPr>
          <w:rFonts w:ascii="隶书" w:eastAsia="隶书"/>
          <w:b/>
          <w:sz w:val="48"/>
        </w:rPr>
      </w:pPr>
    </w:p>
    <w:p>
      <w:pPr>
        <w:jc w:val="center"/>
        <w:rPr>
          <w:rStyle w:val="21"/>
          <w:sz w:val="52"/>
          <w:szCs w:val="52"/>
        </w:rPr>
      </w:pPr>
      <w:r>
        <w:rPr>
          <w:rFonts w:hint="eastAsia"/>
          <w:b/>
          <w:sz w:val="52"/>
          <w:szCs w:val="52"/>
          <w:lang w:val="en-US" w:eastAsia="zh-CN"/>
        </w:rPr>
        <w:t>基于深度学习的三维点云手部姿态估计</w:t>
      </w:r>
    </w:p>
    <w:p>
      <w:pPr>
        <w:ind w:firstLine="640"/>
        <w:rPr>
          <w:sz w:val="32"/>
        </w:rPr>
      </w:pPr>
    </w:p>
    <w:p>
      <w:pPr>
        <w:ind w:firstLine="640"/>
        <w:rPr>
          <w:sz w:val="32"/>
        </w:rPr>
      </w:pPr>
    </w:p>
    <w:p>
      <w:pPr>
        <w:ind w:firstLine="640"/>
        <w:rPr>
          <w:sz w:val="32"/>
        </w:rPr>
      </w:pPr>
    </w:p>
    <w:p>
      <w:pPr>
        <w:ind w:firstLine="640"/>
        <w:rPr>
          <w:sz w:val="32"/>
        </w:rPr>
      </w:pPr>
    </w:p>
    <w:p>
      <w:pPr>
        <w:ind w:firstLine="1800" w:firstLineChars="500"/>
        <w:rPr>
          <w:rFonts w:hint="eastAsia" w:eastAsia="宋体"/>
          <w:sz w:val="36"/>
          <w:szCs w:val="36"/>
          <w:lang w:val="en-US" w:eastAsia="zh-CN"/>
        </w:rPr>
      </w:pPr>
      <w:r>
        <w:rPr>
          <w:rFonts w:hint="eastAsia"/>
          <w:sz w:val="36"/>
          <w:szCs w:val="36"/>
        </w:rPr>
        <w:t>姓</w:t>
      </w:r>
      <w:r>
        <w:rPr>
          <w:sz w:val="36"/>
          <w:szCs w:val="36"/>
        </w:rPr>
        <w:t xml:space="preserve">    </w:t>
      </w:r>
      <w:r>
        <w:rPr>
          <w:rFonts w:hint="eastAsia"/>
          <w:sz w:val="36"/>
          <w:szCs w:val="36"/>
        </w:rPr>
        <w:t>名：</w:t>
      </w:r>
      <w:r>
        <w:rPr>
          <w:rFonts w:hint="eastAsia"/>
          <w:sz w:val="36"/>
          <w:szCs w:val="36"/>
          <w:lang w:val="en-US" w:eastAsia="zh-CN"/>
        </w:rPr>
        <w:t>阎冲</w:t>
      </w:r>
    </w:p>
    <w:p>
      <w:pPr>
        <w:ind w:firstLine="1800" w:firstLineChars="500"/>
        <w:rPr>
          <w:rFonts w:eastAsia="华文楷体"/>
          <w:sz w:val="36"/>
          <w:szCs w:val="36"/>
        </w:rPr>
      </w:pPr>
      <w:r>
        <w:rPr>
          <w:rFonts w:hint="eastAsia"/>
          <w:sz w:val="36"/>
          <w:szCs w:val="36"/>
        </w:rPr>
        <w:t>导</w:t>
      </w:r>
      <w:r>
        <w:rPr>
          <w:sz w:val="36"/>
          <w:szCs w:val="36"/>
        </w:rPr>
        <w:t xml:space="preserve">    </w:t>
      </w:r>
      <w:r>
        <w:rPr>
          <w:rFonts w:hint="eastAsia"/>
          <w:sz w:val="36"/>
          <w:szCs w:val="36"/>
        </w:rPr>
        <w:t>师：张景峤</w:t>
      </w:r>
    </w:p>
    <w:p>
      <w:pPr>
        <w:ind w:firstLine="1800" w:firstLineChars="500"/>
        <w:rPr>
          <w:sz w:val="36"/>
          <w:szCs w:val="36"/>
        </w:rPr>
      </w:pPr>
      <w:r>
        <w:rPr>
          <w:rFonts w:hint="eastAsia"/>
          <w:sz w:val="36"/>
          <w:szCs w:val="36"/>
        </w:rPr>
        <w:t>学科专业：</w:t>
      </w:r>
      <w:bookmarkStart w:id="1" w:name="_Toc33373797"/>
      <w:r>
        <w:rPr>
          <w:rFonts w:hint="eastAsia"/>
          <w:sz w:val="36"/>
          <w:szCs w:val="36"/>
        </w:rPr>
        <w:t>计算机应用技术</w:t>
      </w:r>
    </w:p>
    <w:p>
      <w:pPr>
        <w:ind w:firstLine="2520" w:firstLineChars="900"/>
        <w:rPr>
          <w:sz w:val="28"/>
        </w:rPr>
      </w:pPr>
    </w:p>
    <w:p>
      <w:pPr>
        <w:ind w:firstLine="2520" w:firstLineChars="900"/>
        <w:rPr>
          <w:sz w:val="28"/>
        </w:rPr>
      </w:pPr>
    </w:p>
    <w:p>
      <w:pPr>
        <w:jc w:val="center"/>
        <w:rPr>
          <w:sz w:val="32"/>
          <w:szCs w:val="32"/>
        </w:rPr>
      </w:pPr>
      <w:r>
        <w:rPr>
          <w:rFonts w:hint="eastAsia"/>
          <w:sz w:val="32"/>
          <w:szCs w:val="32"/>
        </w:rPr>
        <w:t>上海大学计算机工程与科学学院</w:t>
      </w:r>
    </w:p>
    <w:p>
      <w:pPr>
        <w:jc w:val="center"/>
        <w:rPr>
          <w:rFonts w:eastAsia="华文楷体"/>
          <w:sz w:val="32"/>
          <w:szCs w:val="32"/>
        </w:rPr>
      </w:pPr>
      <w:r>
        <w:rPr>
          <w:rFonts w:hint="eastAsia"/>
          <w:sz w:val="32"/>
          <w:szCs w:val="32"/>
        </w:rPr>
        <w:t>2020年6月</w:t>
      </w:r>
    </w:p>
    <w:p>
      <w:pPr>
        <w:rPr>
          <w:sz w:val="30"/>
        </w:rPr>
      </w:pPr>
      <w:r>
        <w:br w:type="page"/>
      </w:r>
      <w:bookmarkEnd w:id="1"/>
    </w:p>
    <w:p>
      <w:pPr>
        <w:spacing w:line="360" w:lineRule="auto"/>
        <w:jc w:val="center"/>
        <w:rPr>
          <w:sz w:val="32"/>
          <w:szCs w:val="32"/>
        </w:rPr>
      </w:pPr>
      <w:r>
        <w:rPr>
          <w:rFonts w:hint="eastAsia"/>
          <w:sz w:val="32"/>
          <w:szCs w:val="32"/>
        </w:rPr>
        <w:t>A Dissertation Submitted to Shanghai University for the Degree of Master of Philosophy</w:t>
      </w:r>
    </w:p>
    <w:p>
      <w:pPr>
        <w:spacing w:line="360" w:lineRule="auto"/>
        <w:jc w:val="center"/>
        <w:rPr>
          <w:sz w:val="32"/>
          <w:szCs w:val="32"/>
        </w:rPr>
      </w:pPr>
      <w:r>
        <w:rPr>
          <w:rFonts w:hint="eastAsia"/>
          <w:sz w:val="32"/>
          <w:szCs w:val="32"/>
        </w:rPr>
        <w:t>in E</w:t>
      </w:r>
      <w:r>
        <w:rPr>
          <w:sz w:val="32"/>
          <w:szCs w:val="32"/>
        </w:rPr>
        <w:t>ngineering</w:t>
      </w:r>
    </w:p>
    <w:p>
      <w:pPr>
        <w:ind w:firstLine="480"/>
      </w:pPr>
    </w:p>
    <w:p>
      <w:pPr>
        <w:ind w:firstLine="480"/>
      </w:pPr>
    </w:p>
    <w:p>
      <w:pPr>
        <w:ind w:firstLine="480"/>
      </w:pPr>
    </w:p>
    <w:p>
      <w:pPr>
        <w:ind w:firstLine="480"/>
      </w:pPr>
    </w:p>
    <w:p>
      <w:pPr>
        <w:ind w:firstLine="480"/>
      </w:pPr>
    </w:p>
    <w:p>
      <w:pPr>
        <w:spacing w:line="360" w:lineRule="auto"/>
        <w:jc w:val="center"/>
        <w:rPr>
          <w:b/>
          <w:bCs/>
          <w:sz w:val="52"/>
          <w:szCs w:val="52"/>
        </w:rPr>
      </w:pPr>
      <w:r>
        <w:rPr>
          <w:rFonts w:hint="eastAsia"/>
          <w:b/>
          <w:bCs/>
          <w:sz w:val="52"/>
          <w:szCs w:val="52"/>
        </w:rPr>
        <w:t>The R</w:t>
      </w:r>
      <w:r>
        <w:rPr>
          <w:b/>
          <w:bCs/>
          <w:sz w:val="52"/>
          <w:szCs w:val="52"/>
        </w:rPr>
        <w:t>esearch</w:t>
      </w:r>
      <w:r>
        <w:rPr>
          <w:rFonts w:hint="eastAsia"/>
          <w:b/>
          <w:bCs/>
          <w:sz w:val="52"/>
          <w:szCs w:val="52"/>
        </w:rPr>
        <w:t xml:space="preserve"> of a New NC Code</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1440" w:firstLineChars="450"/>
        <w:rPr>
          <w:sz w:val="32"/>
          <w:szCs w:val="32"/>
        </w:rPr>
      </w:pPr>
      <w:r>
        <w:rPr>
          <w:rFonts w:hint="eastAsia"/>
          <w:sz w:val="32"/>
          <w:szCs w:val="32"/>
        </w:rPr>
        <w:t>MA  Candidate：Lixin Lu</w:t>
      </w:r>
    </w:p>
    <w:p>
      <w:pPr>
        <w:ind w:firstLine="2220" w:firstLineChars="694"/>
        <w:rPr>
          <w:sz w:val="32"/>
          <w:szCs w:val="32"/>
        </w:rPr>
      </w:pPr>
      <w:r>
        <w:rPr>
          <w:rFonts w:hint="eastAsia"/>
          <w:sz w:val="32"/>
          <w:szCs w:val="32"/>
        </w:rPr>
        <w:t>Supervisor：Jingqiao Zhang</w:t>
      </w:r>
    </w:p>
    <w:p>
      <w:pPr>
        <w:ind w:firstLine="2848" w:firstLineChars="890"/>
        <w:rPr>
          <w:sz w:val="28"/>
        </w:rPr>
      </w:pPr>
      <w:r>
        <w:rPr>
          <w:rFonts w:hint="eastAsia"/>
          <w:sz w:val="32"/>
          <w:szCs w:val="32"/>
        </w:rPr>
        <w:t>Major：Computer Applied Technology</w:t>
      </w:r>
    </w:p>
    <w:p>
      <w:pPr>
        <w:ind w:firstLine="480"/>
      </w:pPr>
    </w:p>
    <w:p>
      <w:pPr>
        <w:ind w:firstLine="480"/>
      </w:pPr>
    </w:p>
    <w:p>
      <w:pPr>
        <w:ind w:firstLine="480"/>
      </w:pPr>
    </w:p>
    <w:p>
      <w:pPr>
        <w:ind w:firstLine="480"/>
      </w:pPr>
    </w:p>
    <w:p>
      <w:pPr>
        <w:ind w:firstLine="480"/>
      </w:pPr>
    </w:p>
    <w:p>
      <w:pPr>
        <w:ind w:firstLine="480"/>
      </w:pPr>
    </w:p>
    <w:p>
      <w:pPr>
        <w:ind w:firstLine="480"/>
      </w:pPr>
    </w:p>
    <w:p>
      <w:pPr>
        <w:jc w:val="center"/>
        <w:rPr>
          <w:b/>
          <w:sz w:val="32"/>
          <w:szCs w:val="32"/>
        </w:rPr>
      </w:pPr>
      <w:r>
        <w:rPr>
          <w:rFonts w:hint="eastAsia"/>
          <w:b/>
          <w:sz w:val="32"/>
          <w:szCs w:val="32"/>
        </w:rPr>
        <w:t>S</w:t>
      </w:r>
      <w:r>
        <w:rPr>
          <w:b/>
          <w:sz w:val="32"/>
          <w:szCs w:val="32"/>
        </w:rPr>
        <w:t>chool of Computer Engineering and Science</w:t>
      </w:r>
      <w:r>
        <w:rPr>
          <w:rFonts w:hint="eastAsia"/>
          <w:b/>
          <w:sz w:val="32"/>
          <w:szCs w:val="32"/>
        </w:rPr>
        <w:t>,</w:t>
      </w:r>
    </w:p>
    <w:p>
      <w:pPr>
        <w:jc w:val="center"/>
        <w:rPr>
          <w:b/>
          <w:sz w:val="32"/>
          <w:szCs w:val="32"/>
        </w:rPr>
      </w:pPr>
      <w:r>
        <w:rPr>
          <w:rFonts w:hint="eastAsia"/>
          <w:b/>
          <w:sz w:val="32"/>
          <w:szCs w:val="32"/>
        </w:rPr>
        <w:t xml:space="preserve"> Shanghai University</w:t>
      </w:r>
    </w:p>
    <w:p>
      <w:pPr>
        <w:jc w:val="center"/>
        <w:rPr>
          <w:b/>
          <w:sz w:val="32"/>
          <w:szCs w:val="32"/>
        </w:rPr>
      </w:pPr>
      <w:r>
        <w:rPr>
          <w:rFonts w:hint="eastAsia"/>
          <w:b/>
          <w:sz w:val="32"/>
          <w:szCs w:val="32"/>
        </w:rPr>
        <w:t>×××, 2005</w:t>
      </w:r>
    </w:p>
    <w:p>
      <w:pPr>
        <w:pStyle w:val="23"/>
      </w:pPr>
      <w:r>
        <w:br w:type="page"/>
      </w:r>
      <w:bookmarkStart w:id="2" w:name="_Toc60499530"/>
      <w:bookmarkStart w:id="3" w:name="_Toc61939038"/>
      <w:bookmarkStart w:id="4" w:name="_Toc2164995"/>
      <w:bookmarkStart w:id="5" w:name="_Toc33373795"/>
      <w:bookmarkStart w:id="6" w:name="_Toc2564561"/>
      <w:bookmarkStart w:id="7" w:name="_Toc3048528"/>
      <w:bookmarkStart w:id="8" w:name="_Toc2460074"/>
      <w:bookmarkStart w:id="9" w:name="_Toc11870"/>
      <w:bookmarkStart w:id="10" w:name="_Toc795014"/>
      <w:bookmarkStart w:id="11" w:name="_Toc2165525"/>
      <w:r>
        <w:rPr>
          <w:rFonts w:hint="eastAsia"/>
        </w:rPr>
        <w:t>摘   要</w:t>
      </w:r>
      <w:bookmarkEnd w:id="2"/>
      <w:bookmarkEnd w:id="3"/>
      <w:bookmarkEnd w:id="4"/>
      <w:bookmarkEnd w:id="5"/>
      <w:bookmarkEnd w:id="6"/>
      <w:bookmarkEnd w:id="7"/>
      <w:bookmarkEnd w:id="8"/>
      <w:bookmarkEnd w:id="9"/>
      <w:bookmarkEnd w:id="10"/>
      <w:bookmarkEnd w:id="11"/>
    </w:p>
    <w:p>
      <w:pPr>
        <w:pStyle w:val="7"/>
        <w:ind w:firstLine="600" w:firstLineChars="250"/>
        <w:rPr>
          <w:sz w:val="24"/>
        </w:rPr>
      </w:pPr>
      <w:r>
        <w:rPr>
          <w:rFonts w:hint="eastAsia"/>
          <w:sz w:val="24"/>
        </w:rPr>
        <w:t>… …</w:t>
      </w:r>
    </w:p>
    <w:p>
      <w:pPr>
        <w:pStyle w:val="7"/>
        <w:rPr>
          <w:sz w:val="24"/>
        </w:rPr>
      </w:pPr>
      <w:r>
        <w:rPr>
          <w:rFonts w:hint="eastAsia"/>
          <w:sz w:val="24"/>
        </w:rPr>
        <w:t>（注：简要介绍本论文的主要内容，主要为本人所完成的工作和创新点）</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rPr>
          <w:b/>
          <w:sz w:val="28"/>
          <w:szCs w:val="28"/>
        </w:rPr>
      </w:pPr>
      <w:r>
        <w:rPr>
          <w:rFonts w:hint="eastAsia"/>
          <w:b/>
          <w:sz w:val="28"/>
          <w:szCs w:val="28"/>
        </w:rPr>
        <w:t>关键词：</w:t>
      </w:r>
      <w:r>
        <w:rPr>
          <w:rFonts w:hint="eastAsia"/>
          <w:sz w:val="24"/>
        </w:rPr>
        <w:t>（注：不宜多，最好不超过5个）</w:t>
      </w:r>
    </w:p>
    <w:p>
      <w:pPr>
        <w:pStyle w:val="23"/>
      </w:pPr>
      <w:r>
        <w:br w:type="page"/>
      </w:r>
      <w:bookmarkStart w:id="12" w:name="_Toc20552"/>
      <w:bookmarkStart w:id="13" w:name="_Toc61939039"/>
      <w:bookmarkStart w:id="14" w:name="_Toc3048529"/>
      <w:bookmarkStart w:id="15" w:name="_Toc33373796"/>
      <w:bookmarkStart w:id="16" w:name="_Toc60499531"/>
      <w:r>
        <w:rPr>
          <w:rFonts w:hint="eastAsia"/>
        </w:rPr>
        <w:t>A</w:t>
      </w:r>
      <w:r>
        <w:t>BSTRACT</w:t>
      </w:r>
      <w:bookmarkEnd w:id="12"/>
      <w:bookmarkEnd w:id="13"/>
      <w:bookmarkEnd w:id="14"/>
      <w:bookmarkEnd w:id="15"/>
      <w:bookmarkEnd w:id="16"/>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rPr>
          <w:b/>
          <w:sz w:val="28"/>
          <w:szCs w:val="28"/>
        </w:rPr>
      </w:pPr>
      <w:r>
        <w:rPr>
          <w:rFonts w:hint="eastAsia"/>
          <w:b/>
          <w:sz w:val="28"/>
          <w:szCs w:val="28"/>
        </w:rPr>
        <w:t>Keywords:</w:t>
      </w:r>
    </w:p>
    <w:p>
      <w:pPr>
        <w:pStyle w:val="23"/>
      </w:pPr>
      <w:r>
        <w:br w:type="page"/>
      </w:r>
      <w:bookmarkStart w:id="17" w:name="_Toc61939040"/>
      <w:bookmarkStart w:id="18" w:name="_Toc60499532"/>
      <w:bookmarkStart w:id="19" w:name="_Toc14474"/>
      <w:r>
        <w:rPr>
          <w:rFonts w:hint="eastAsia" w:ascii="黑体" w:eastAsia="黑体"/>
          <w:sz w:val="32"/>
          <w:szCs w:val="32"/>
        </w:rPr>
        <w:t>目</w:t>
      </w:r>
      <w:r>
        <w:rPr>
          <w:rFonts w:hint="eastAsia"/>
        </w:rPr>
        <w:t xml:space="preserve">    </w:t>
      </w:r>
      <w:r>
        <w:rPr>
          <w:rFonts w:hint="eastAsia" w:ascii="黑体" w:eastAsia="黑体"/>
          <w:sz w:val="32"/>
          <w:szCs w:val="32"/>
        </w:rPr>
        <w:t>录</w:t>
      </w:r>
      <w:bookmarkEnd w:id="17"/>
      <w:bookmarkEnd w:id="18"/>
      <w:bookmarkEnd w:id="19"/>
    </w:p>
    <w:p>
      <w:pPr>
        <w:pStyle w:val="13"/>
        <w:tabs>
          <w:tab w:val="right" w:leader="dot" w:pos="8312"/>
        </w:tabs>
      </w:pPr>
      <w:r>
        <w:fldChar w:fldCharType="begin"/>
      </w:r>
      <w:r>
        <w:instrText xml:space="preserve"> TOC \o "1-3" \h \z \u </w:instrText>
      </w:r>
      <w:r>
        <w:fldChar w:fldCharType="separate"/>
      </w:r>
      <w:r>
        <w:fldChar w:fldCharType="begin"/>
      </w:r>
      <w:r>
        <w:instrText xml:space="preserve"> HYPERLINK \l _Toc12661 </w:instrText>
      </w:r>
      <w:r>
        <w:fldChar w:fldCharType="separate"/>
      </w:r>
      <w:r>
        <w:rPr>
          <w:rFonts w:hint="eastAsia"/>
        </w:rPr>
        <w:t>SHANGHAI  UNIVERSITY</w:t>
      </w:r>
      <w:r>
        <w:tab/>
      </w:r>
      <w:r>
        <w:fldChar w:fldCharType="begin"/>
      </w:r>
      <w:r>
        <w:instrText xml:space="preserve"> PAGEREF _Toc12661 \h </w:instrText>
      </w:r>
      <w:r>
        <w:fldChar w:fldCharType="separate"/>
      </w:r>
      <w:r>
        <w:t>1</w:t>
      </w:r>
      <w:r>
        <w:fldChar w:fldCharType="end"/>
      </w:r>
      <w:r>
        <w:fldChar w:fldCharType="end"/>
      </w:r>
    </w:p>
    <w:p>
      <w:pPr>
        <w:pStyle w:val="12"/>
        <w:tabs>
          <w:tab w:val="right" w:leader="dot" w:pos="8312"/>
        </w:tabs>
      </w:pPr>
      <w:r>
        <w:fldChar w:fldCharType="begin"/>
      </w:r>
      <w:r>
        <w:instrText xml:space="preserve"> HYPERLINK \l _Toc11870 </w:instrText>
      </w:r>
      <w:r>
        <w:fldChar w:fldCharType="separate"/>
      </w:r>
      <w:r>
        <w:rPr>
          <w:rFonts w:hint="eastAsia"/>
        </w:rPr>
        <w:t>摘   要</w:t>
      </w:r>
      <w:r>
        <w:tab/>
      </w:r>
      <w:r>
        <w:fldChar w:fldCharType="begin"/>
      </w:r>
      <w:r>
        <w:instrText xml:space="preserve"> PAGEREF _Toc11870 \h </w:instrText>
      </w:r>
      <w:r>
        <w:fldChar w:fldCharType="separate"/>
      </w:r>
      <w:r>
        <w:t>5</w:t>
      </w:r>
      <w:r>
        <w:fldChar w:fldCharType="end"/>
      </w:r>
      <w:r>
        <w:fldChar w:fldCharType="end"/>
      </w:r>
    </w:p>
    <w:p>
      <w:pPr>
        <w:pStyle w:val="12"/>
        <w:tabs>
          <w:tab w:val="right" w:leader="dot" w:pos="8312"/>
        </w:tabs>
      </w:pPr>
      <w:r>
        <w:fldChar w:fldCharType="begin"/>
      </w:r>
      <w:r>
        <w:instrText xml:space="preserve"> HYPERLINK \l _Toc20552 </w:instrText>
      </w:r>
      <w:r>
        <w:fldChar w:fldCharType="separate"/>
      </w:r>
      <w:r>
        <w:rPr>
          <w:rFonts w:hint="eastAsia"/>
        </w:rPr>
        <w:t>A</w:t>
      </w:r>
      <w:r>
        <w:t>BSTRACT</w:t>
      </w:r>
      <w:r>
        <w:tab/>
      </w:r>
      <w:r>
        <w:fldChar w:fldCharType="begin"/>
      </w:r>
      <w:r>
        <w:instrText xml:space="preserve"> PAGEREF _Toc20552 \h </w:instrText>
      </w:r>
      <w:r>
        <w:fldChar w:fldCharType="separate"/>
      </w:r>
      <w:r>
        <w:t>6</w:t>
      </w:r>
      <w:r>
        <w:fldChar w:fldCharType="end"/>
      </w:r>
      <w:r>
        <w:fldChar w:fldCharType="end"/>
      </w:r>
    </w:p>
    <w:p>
      <w:pPr>
        <w:pStyle w:val="12"/>
        <w:tabs>
          <w:tab w:val="right" w:leader="dot" w:pos="8312"/>
        </w:tabs>
      </w:pPr>
      <w:r>
        <w:fldChar w:fldCharType="begin"/>
      </w:r>
      <w:r>
        <w:instrText xml:space="preserve"> HYPERLINK \l _Toc14474 </w:instrText>
      </w:r>
      <w:r>
        <w:fldChar w:fldCharType="separate"/>
      </w:r>
      <w:r>
        <w:rPr>
          <w:rFonts w:hint="eastAsia" w:ascii="黑体" w:eastAsia="黑体"/>
          <w:szCs w:val="32"/>
        </w:rPr>
        <w:t>目</w:t>
      </w:r>
      <w:r>
        <w:rPr>
          <w:rFonts w:hint="eastAsia"/>
        </w:rPr>
        <w:t xml:space="preserve">    </w:t>
      </w:r>
      <w:r>
        <w:rPr>
          <w:rFonts w:hint="eastAsia" w:ascii="黑体" w:eastAsia="黑体"/>
          <w:szCs w:val="32"/>
        </w:rPr>
        <w:t>录</w:t>
      </w:r>
      <w:r>
        <w:tab/>
      </w:r>
      <w:r>
        <w:fldChar w:fldCharType="begin"/>
      </w:r>
      <w:r>
        <w:instrText xml:space="preserve"> PAGEREF _Toc14474 \h </w:instrText>
      </w:r>
      <w:r>
        <w:fldChar w:fldCharType="separate"/>
      </w:r>
      <w:r>
        <w:t>7</w:t>
      </w:r>
      <w:r>
        <w:fldChar w:fldCharType="end"/>
      </w:r>
      <w:r>
        <w:fldChar w:fldCharType="end"/>
      </w:r>
    </w:p>
    <w:p>
      <w:pPr>
        <w:pStyle w:val="12"/>
        <w:tabs>
          <w:tab w:val="right" w:leader="dot" w:pos="8312"/>
        </w:tabs>
      </w:pPr>
      <w:r>
        <w:fldChar w:fldCharType="begin"/>
      </w:r>
      <w:r>
        <w:instrText xml:space="preserve"> HYPERLINK \l _Toc3571 </w:instrText>
      </w:r>
      <w:r>
        <w:fldChar w:fldCharType="separate"/>
      </w:r>
      <w:r>
        <w:rPr>
          <w:rFonts w:hint="eastAsia"/>
        </w:rPr>
        <w:t>第一章</w:t>
      </w:r>
      <w:r>
        <w:t xml:space="preserve">  </w:t>
      </w:r>
      <w:r>
        <w:rPr>
          <w:rFonts w:hint="eastAsia"/>
        </w:rPr>
        <w:t>绪论</w:t>
      </w:r>
      <w:r>
        <w:tab/>
      </w:r>
      <w:r>
        <w:fldChar w:fldCharType="begin"/>
      </w:r>
      <w:r>
        <w:instrText xml:space="preserve"> PAGEREF _Toc3571 \h </w:instrText>
      </w:r>
      <w:r>
        <w:fldChar w:fldCharType="separate"/>
      </w:r>
      <w:r>
        <w:t>1</w:t>
      </w:r>
      <w:r>
        <w:fldChar w:fldCharType="end"/>
      </w:r>
      <w:r>
        <w:fldChar w:fldCharType="end"/>
      </w:r>
    </w:p>
    <w:p>
      <w:pPr>
        <w:pStyle w:val="13"/>
        <w:tabs>
          <w:tab w:val="right" w:leader="dot" w:pos="8312"/>
        </w:tabs>
      </w:pPr>
      <w:r>
        <w:fldChar w:fldCharType="begin"/>
      </w:r>
      <w:r>
        <w:instrText xml:space="preserve"> HYPERLINK \l _Toc15004 </w:instrText>
      </w:r>
      <w:r>
        <w:fldChar w:fldCharType="separate"/>
      </w:r>
      <w:r>
        <w:rPr>
          <w:rFonts w:hint="default"/>
          <w:szCs w:val="32"/>
        </w:rPr>
        <w:t xml:space="preserve">1.1 </w:t>
      </w:r>
      <w:r>
        <w:rPr>
          <w:rFonts w:hint="eastAsia"/>
          <w:szCs w:val="32"/>
        </w:rPr>
        <w:t>课题研究背景和意义</w:t>
      </w:r>
      <w:r>
        <w:tab/>
      </w:r>
      <w:r>
        <w:fldChar w:fldCharType="begin"/>
      </w:r>
      <w:r>
        <w:instrText xml:space="preserve"> PAGEREF _Toc15004 \h </w:instrText>
      </w:r>
      <w:r>
        <w:fldChar w:fldCharType="separate"/>
      </w:r>
      <w:r>
        <w:t>1</w:t>
      </w:r>
      <w:r>
        <w:fldChar w:fldCharType="end"/>
      </w:r>
      <w:r>
        <w:fldChar w:fldCharType="end"/>
      </w:r>
    </w:p>
    <w:p>
      <w:pPr>
        <w:pStyle w:val="13"/>
        <w:tabs>
          <w:tab w:val="right" w:leader="dot" w:pos="8312"/>
        </w:tabs>
      </w:pPr>
      <w:r>
        <w:fldChar w:fldCharType="begin"/>
      </w:r>
      <w:r>
        <w:instrText xml:space="preserve"> HYPERLINK \l _Toc26537 </w:instrText>
      </w:r>
      <w:r>
        <w:fldChar w:fldCharType="separate"/>
      </w:r>
      <w:r>
        <w:rPr>
          <w:rFonts w:hint="default"/>
          <w:szCs w:val="32"/>
        </w:rPr>
        <w:t xml:space="preserve">1.2 </w:t>
      </w:r>
      <w:r>
        <w:rPr>
          <w:rFonts w:hint="eastAsia"/>
          <w:szCs w:val="32"/>
        </w:rPr>
        <w:t>国内外研究概况</w:t>
      </w:r>
      <w:r>
        <w:tab/>
      </w:r>
      <w:r>
        <w:fldChar w:fldCharType="begin"/>
      </w:r>
      <w:r>
        <w:instrText xml:space="preserve"> PAGEREF _Toc26537 \h </w:instrText>
      </w:r>
      <w:r>
        <w:fldChar w:fldCharType="separate"/>
      </w:r>
      <w:r>
        <w:t>2</w:t>
      </w:r>
      <w:r>
        <w:fldChar w:fldCharType="end"/>
      </w:r>
      <w:r>
        <w:fldChar w:fldCharType="end"/>
      </w:r>
    </w:p>
    <w:p>
      <w:pPr>
        <w:pStyle w:val="8"/>
        <w:tabs>
          <w:tab w:val="right" w:leader="dot" w:pos="8312"/>
        </w:tabs>
      </w:pPr>
      <w:r>
        <w:fldChar w:fldCharType="begin"/>
      </w:r>
      <w:r>
        <w:instrText xml:space="preserve"> HYPERLINK \l _Toc23128 </w:instrText>
      </w:r>
      <w:r>
        <w:fldChar w:fldCharType="separate"/>
      </w:r>
      <w:r>
        <w:rPr>
          <w:rFonts w:hint="default" w:ascii="黑体" w:eastAsia="黑体"/>
          <w:szCs w:val="24"/>
        </w:rPr>
        <w:t xml:space="preserve">1.2.1 </w:t>
      </w:r>
      <w:r>
        <w:rPr>
          <w:rFonts w:hint="eastAsia" w:ascii="黑体" w:eastAsia="黑体"/>
          <w:szCs w:val="24"/>
          <w:lang w:val="en-US" w:eastAsia="zh-CN"/>
        </w:rPr>
        <w:t>生成方法</w:t>
      </w:r>
      <w:r>
        <w:tab/>
      </w:r>
      <w:r>
        <w:fldChar w:fldCharType="begin"/>
      </w:r>
      <w:r>
        <w:instrText xml:space="preserve"> PAGEREF _Toc23128 \h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_Toc7155 </w:instrText>
      </w:r>
      <w:r>
        <w:fldChar w:fldCharType="separate"/>
      </w:r>
      <w:r>
        <w:rPr>
          <w:rFonts w:hint="default" w:ascii="黑体" w:eastAsia="黑体"/>
          <w:szCs w:val="24"/>
        </w:rPr>
        <w:t xml:space="preserve">1.2.2 </w:t>
      </w:r>
      <w:r>
        <w:rPr>
          <w:rFonts w:hint="eastAsia" w:ascii="黑体" w:eastAsia="黑体"/>
          <w:szCs w:val="24"/>
          <w:lang w:val="en-US" w:eastAsia="zh-CN"/>
        </w:rPr>
        <w:t>判别方法</w:t>
      </w:r>
      <w:r>
        <w:tab/>
      </w:r>
      <w:r>
        <w:fldChar w:fldCharType="begin"/>
      </w:r>
      <w:r>
        <w:instrText xml:space="preserve"> PAGEREF _Toc7155 \h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_Toc13468 </w:instrText>
      </w:r>
      <w:r>
        <w:fldChar w:fldCharType="separate"/>
      </w:r>
      <w:r>
        <w:rPr>
          <w:rFonts w:hint="default" w:ascii="黑体" w:eastAsia="黑体"/>
        </w:rPr>
        <w:t xml:space="preserve">1.2.3 </w:t>
      </w:r>
      <w:r>
        <w:rPr>
          <w:rFonts w:hint="eastAsia" w:ascii="黑体" w:eastAsia="黑体"/>
          <w:lang w:val="en-US" w:eastAsia="zh-CN"/>
        </w:rPr>
        <w:t>混合方法</w:t>
      </w:r>
      <w:r>
        <w:tab/>
      </w:r>
      <w:r>
        <w:fldChar w:fldCharType="begin"/>
      </w:r>
      <w:r>
        <w:instrText xml:space="preserve"> PAGEREF _Toc13468 \h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_Toc4838 </w:instrText>
      </w:r>
      <w:r>
        <w:fldChar w:fldCharType="separate"/>
      </w:r>
      <w:r>
        <w:rPr>
          <w:rFonts w:hint="default"/>
          <w:lang w:val="en-US" w:eastAsia="zh-CN"/>
        </w:rPr>
        <w:t>1.</w:t>
      </w:r>
      <w:r>
        <w:rPr>
          <w:rFonts w:hint="eastAsia"/>
          <w:lang w:val="en-US" w:eastAsia="zh-CN"/>
        </w:rPr>
        <w:t xml:space="preserve"> </w:t>
      </w:r>
      <w:r>
        <w:rPr>
          <w:rFonts w:hint="default"/>
          <w:lang w:val="en-US" w:eastAsia="zh-CN"/>
        </w:rPr>
        <w:t>2.</w:t>
      </w:r>
      <w:r>
        <w:rPr>
          <w:rFonts w:hint="eastAsia"/>
          <w:lang w:val="en-US" w:eastAsia="zh-CN"/>
        </w:rPr>
        <w:t xml:space="preserve"> </w:t>
      </w:r>
      <w:r>
        <w:rPr>
          <w:rFonts w:hint="default"/>
          <w:lang w:val="en-US" w:eastAsia="zh-CN"/>
        </w:rPr>
        <w:t xml:space="preserve">4 </w:t>
      </w:r>
      <w:r>
        <w:rPr>
          <w:rFonts w:hint="eastAsia"/>
          <w:lang w:val="en-US" w:eastAsia="zh-CN"/>
        </w:rPr>
        <w:t>基于深度学习的手部姿态估计</w:t>
      </w:r>
      <w:r>
        <w:tab/>
      </w:r>
      <w:r>
        <w:fldChar w:fldCharType="begin"/>
      </w:r>
      <w:r>
        <w:instrText xml:space="preserve"> PAGEREF _Toc4838 \h </w:instrText>
      </w:r>
      <w:r>
        <w:fldChar w:fldCharType="separate"/>
      </w:r>
      <w:r>
        <w:t>4</w:t>
      </w:r>
      <w:r>
        <w:fldChar w:fldCharType="end"/>
      </w:r>
      <w:r>
        <w:fldChar w:fldCharType="end"/>
      </w:r>
    </w:p>
    <w:p>
      <w:pPr>
        <w:pStyle w:val="13"/>
        <w:tabs>
          <w:tab w:val="right" w:leader="dot" w:pos="8312"/>
        </w:tabs>
      </w:pPr>
      <w:r>
        <w:fldChar w:fldCharType="begin"/>
      </w:r>
      <w:r>
        <w:instrText xml:space="preserve"> HYPERLINK \l _Toc32036 </w:instrText>
      </w:r>
      <w:r>
        <w:fldChar w:fldCharType="separate"/>
      </w:r>
      <w:r>
        <w:rPr>
          <w:rFonts w:hint="default"/>
          <w:szCs w:val="32"/>
        </w:rPr>
        <w:t xml:space="preserve">1.3 </w:t>
      </w:r>
      <w:r>
        <w:rPr>
          <w:rFonts w:hint="eastAsia"/>
          <w:szCs w:val="32"/>
        </w:rPr>
        <w:t>本文</w:t>
      </w:r>
      <w:r>
        <w:rPr>
          <w:rFonts w:hint="eastAsia"/>
          <w:szCs w:val="32"/>
          <w:lang w:val="en-US" w:eastAsia="zh-CN"/>
        </w:rPr>
        <w:t>主要</w:t>
      </w:r>
      <w:r>
        <w:rPr>
          <w:rFonts w:hint="eastAsia"/>
          <w:szCs w:val="32"/>
        </w:rPr>
        <w:t>研究内容</w:t>
      </w:r>
      <w:r>
        <w:tab/>
      </w:r>
      <w:r>
        <w:fldChar w:fldCharType="begin"/>
      </w:r>
      <w:r>
        <w:instrText xml:space="preserve"> PAGEREF _Toc32036 \h </w:instrText>
      </w:r>
      <w:r>
        <w:fldChar w:fldCharType="separate"/>
      </w:r>
      <w:r>
        <w:t>5</w:t>
      </w:r>
      <w:r>
        <w:fldChar w:fldCharType="end"/>
      </w:r>
      <w:r>
        <w:fldChar w:fldCharType="end"/>
      </w:r>
    </w:p>
    <w:p>
      <w:pPr>
        <w:pStyle w:val="12"/>
        <w:tabs>
          <w:tab w:val="right" w:leader="dot" w:pos="8312"/>
        </w:tabs>
      </w:pPr>
      <w:r>
        <w:fldChar w:fldCharType="begin"/>
      </w:r>
      <w:r>
        <w:instrText xml:space="preserve"> HYPERLINK \l _Toc21941 </w:instrText>
      </w:r>
      <w:r>
        <w:fldChar w:fldCharType="separate"/>
      </w:r>
      <w:r>
        <w:rPr>
          <w:rFonts w:hint="eastAsia"/>
        </w:rPr>
        <w:t>第二章</w:t>
      </w:r>
      <w:r>
        <w:t xml:space="preserve">  </w:t>
      </w:r>
      <w:r>
        <w:rPr>
          <w:rFonts w:hint="eastAsia"/>
          <w:lang w:val="en-US" w:eastAsia="zh-CN"/>
        </w:rPr>
        <w:t>相关</w:t>
      </w:r>
      <w:r>
        <w:tab/>
      </w:r>
      <w:r>
        <w:fldChar w:fldCharType="begin"/>
      </w:r>
      <w:r>
        <w:instrText xml:space="preserve"> PAGEREF _Toc21941 \h </w:instrText>
      </w:r>
      <w:r>
        <w:fldChar w:fldCharType="separate"/>
      </w:r>
      <w:r>
        <w:t>6</w:t>
      </w:r>
      <w:r>
        <w:fldChar w:fldCharType="end"/>
      </w:r>
      <w:r>
        <w:fldChar w:fldCharType="end"/>
      </w:r>
    </w:p>
    <w:p>
      <w:pPr>
        <w:pStyle w:val="13"/>
        <w:tabs>
          <w:tab w:val="right" w:leader="dot" w:pos="8312"/>
        </w:tabs>
      </w:pPr>
      <w:r>
        <w:fldChar w:fldCharType="begin"/>
      </w:r>
      <w:r>
        <w:instrText xml:space="preserve"> HYPERLINK \l _Toc20878 </w:instrText>
      </w:r>
      <w:r>
        <w:fldChar w:fldCharType="separate"/>
      </w:r>
      <w:r>
        <w:rPr>
          <w:rFonts w:hint="default"/>
          <w:szCs w:val="32"/>
        </w:rPr>
        <w:t xml:space="preserve">2.1 </w:t>
      </w:r>
      <w:r>
        <w:rPr>
          <w:rFonts w:hint="eastAsia"/>
          <w:szCs w:val="32"/>
          <w:lang w:val="en-US" w:eastAsia="zh-CN"/>
        </w:rPr>
        <w:t>数据集</w:t>
      </w:r>
      <w:r>
        <w:tab/>
      </w:r>
      <w:r>
        <w:fldChar w:fldCharType="begin"/>
      </w:r>
      <w:r>
        <w:instrText xml:space="preserve"> PAGEREF _Toc20878 \h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_Toc24463 </w:instrText>
      </w:r>
      <w:r>
        <w:fldChar w:fldCharType="separate"/>
      </w:r>
      <w:r>
        <w:rPr>
          <w:rFonts w:hint="default" w:ascii="黑体" w:eastAsia="黑体"/>
        </w:rPr>
        <w:t xml:space="preserve">2.1.1 </w:t>
      </w:r>
      <w:r>
        <w:rPr>
          <w:rFonts w:hint="eastAsia" w:ascii="黑体" w:eastAsia="黑体"/>
          <w:lang w:val="en-US" w:eastAsia="zh-CN"/>
        </w:rPr>
        <w:t>NYU数据集</w:t>
      </w:r>
      <w:r>
        <w:tab/>
      </w:r>
      <w:r>
        <w:fldChar w:fldCharType="begin"/>
      </w:r>
      <w:r>
        <w:instrText xml:space="preserve"> PAGEREF _Toc24463 \h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_Toc26138 </w:instrText>
      </w:r>
      <w:r>
        <w:fldChar w:fldCharType="separate"/>
      </w:r>
      <w:r>
        <w:rPr>
          <w:rFonts w:hint="default" w:ascii="黑体" w:eastAsia="黑体"/>
        </w:rPr>
        <w:t xml:space="preserve">2.1.2 </w:t>
      </w:r>
      <w:r>
        <w:rPr>
          <w:rFonts w:hint="eastAsia" w:ascii="黑体" w:eastAsia="黑体"/>
          <w:lang w:val="en-US" w:eastAsia="zh-CN"/>
        </w:rPr>
        <w:t>ICVL数据集</w:t>
      </w:r>
      <w:r>
        <w:tab/>
      </w:r>
      <w:r>
        <w:fldChar w:fldCharType="begin"/>
      </w:r>
      <w:r>
        <w:instrText xml:space="preserve"> PAGEREF _Toc26138 \h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_Toc24896 </w:instrText>
      </w:r>
      <w:r>
        <w:fldChar w:fldCharType="separate"/>
      </w:r>
      <w:r>
        <w:rPr>
          <w:rFonts w:hint="default" w:ascii="黑体" w:eastAsia="黑体"/>
        </w:rPr>
        <w:t xml:space="preserve">2.1.3 </w:t>
      </w:r>
      <w:r>
        <w:rPr>
          <w:rFonts w:hint="eastAsia" w:ascii="黑体" w:eastAsia="黑体"/>
          <w:lang w:val="en-US" w:eastAsia="zh-CN"/>
        </w:rPr>
        <w:t>MSRA数据集</w:t>
      </w:r>
      <w:r>
        <w:tab/>
      </w:r>
      <w:r>
        <w:fldChar w:fldCharType="begin"/>
      </w:r>
      <w:r>
        <w:instrText xml:space="preserve"> PAGEREF _Toc24896 \h </w:instrText>
      </w:r>
      <w:r>
        <w:fldChar w:fldCharType="separate"/>
      </w:r>
      <w:r>
        <w:t>6</w:t>
      </w:r>
      <w:r>
        <w:fldChar w:fldCharType="end"/>
      </w:r>
      <w:r>
        <w:fldChar w:fldCharType="end"/>
      </w:r>
    </w:p>
    <w:p>
      <w:pPr>
        <w:pStyle w:val="13"/>
        <w:tabs>
          <w:tab w:val="right" w:leader="dot" w:pos="8312"/>
        </w:tabs>
      </w:pPr>
      <w:r>
        <w:fldChar w:fldCharType="begin"/>
      </w:r>
      <w:r>
        <w:instrText xml:space="preserve"> HYPERLINK \l _Toc8743 </w:instrText>
      </w:r>
      <w:r>
        <w:fldChar w:fldCharType="separate"/>
      </w:r>
      <w:r>
        <w:rPr>
          <w:rFonts w:hint="default"/>
          <w:szCs w:val="32"/>
        </w:rPr>
        <w:t xml:space="preserve">2.2 </w:t>
      </w:r>
      <w:r>
        <w:rPr>
          <w:rFonts w:hint="eastAsia"/>
          <w:szCs w:val="32"/>
          <w:lang w:val="en-US" w:eastAsia="zh-CN"/>
        </w:rPr>
        <w:t>评估指标</w:t>
      </w:r>
      <w:r>
        <w:tab/>
      </w:r>
      <w:r>
        <w:fldChar w:fldCharType="begin"/>
      </w:r>
      <w:r>
        <w:instrText xml:space="preserve"> PAGEREF _Toc8743 \h </w:instrText>
      </w:r>
      <w:r>
        <w:fldChar w:fldCharType="separate"/>
      </w:r>
      <w:r>
        <w:t>6</w:t>
      </w:r>
      <w:r>
        <w:fldChar w:fldCharType="end"/>
      </w:r>
      <w:r>
        <w:fldChar w:fldCharType="end"/>
      </w:r>
    </w:p>
    <w:p>
      <w:pPr>
        <w:pStyle w:val="12"/>
        <w:tabs>
          <w:tab w:val="right" w:leader="dot" w:pos="8312"/>
        </w:tabs>
      </w:pPr>
      <w:r>
        <w:fldChar w:fldCharType="begin"/>
      </w:r>
      <w:r>
        <w:instrText xml:space="preserve"> HYPERLINK \l _Toc27738 </w:instrText>
      </w:r>
      <w:r>
        <w:fldChar w:fldCharType="separate"/>
      </w:r>
      <w:r>
        <w:rPr>
          <w:rFonts w:hint="eastAsia"/>
        </w:rPr>
        <w:t>第三章</w:t>
      </w:r>
      <w:r>
        <w:t xml:space="preserve">  </w:t>
      </w:r>
      <w:r>
        <w:rPr>
          <w:rFonts w:hint="eastAsia"/>
          <w:lang w:val="en-US" w:eastAsia="zh-CN"/>
        </w:rPr>
        <w:t>基于KPconv的深度学习框架</w:t>
      </w:r>
      <w:r>
        <w:tab/>
      </w:r>
      <w:r>
        <w:fldChar w:fldCharType="begin"/>
      </w:r>
      <w:r>
        <w:instrText xml:space="preserve"> PAGEREF _Toc27738 \h </w:instrText>
      </w:r>
      <w:r>
        <w:fldChar w:fldCharType="separate"/>
      </w:r>
      <w:r>
        <w:t>7</w:t>
      </w:r>
      <w:r>
        <w:fldChar w:fldCharType="end"/>
      </w:r>
      <w:r>
        <w:fldChar w:fldCharType="end"/>
      </w:r>
    </w:p>
    <w:p>
      <w:pPr>
        <w:pStyle w:val="13"/>
        <w:tabs>
          <w:tab w:val="right" w:leader="dot" w:pos="8312"/>
        </w:tabs>
      </w:pPr>
      <w:r>
        <w:fldChar w:fldCharType="begin"/>
      </w:r>
      <w:r>
        <w:instrText xml:space="preserve"> HYPERLINK \l _Toc15162 </w:instrText>
      </w:r>
      <w:r>
        <w:fldChar w:fldCharType="separate"/>
      </w:r>
      <w:r>
        <w:rPr>
          <w:rFonts w:hint="default"/>
          <w:szCs w:val="32"/>
        </w:rPr>
        <w:t xml:space="preserve">3.1 </w:t>
      </w:r>
      <w:r>
        <w:rPr>
          <w:rFonts w:hint="eastAsia"/>
          <w:szCs w:val="32"/>
        </w:rPr>
        <w:t>神经元</w:t>
      </w:r>
      <w:r>
        <w:tab/>
      </w:r>
      <w:r>
        <w:fldChar w:fldCharType="begin"/>
      </w:r>
      <w:r>
        <w:instrText xml:space="preserve"> PAGEREF _Toc15162 \h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_Toc2461 </w:instrText>
      </w:r>
      <w:r>
        <w:fldChar w:fldCharType="separate"/>
      </w:r>
      <w:r>
        <w:rPr>
          <w:rFonts w:hint="default" w:ascii="黑体" w:eastAsia="黑体"/>
        </w:rPr>
        <w:t xml:space="preserve">3.1.1 </w:t>
      </w:r>
      <w:r>
        <w:rPr>
          <w:rFonts w:hint="eastAsia" w:ascii="黑体" w:eastAsia="黑体"/>
        </w:rPr>
        <w:t>基本介绍</w:t>
      </w:r>
      <w:r>
        <w:tab/>
      </w:r>
      <w:r>
        <w:fldChar w:fldCharType="begin"/>
      </w:r>
      <w:r>
        <w:instrText xml:space="preserve"> PAGEREF _Toc2461 \h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_Toc25375 </w:instrText>
      </w:r>
      <w:r>
        <w:fldChar w:fldCharType="separate"/>
      </w:r>
      <w:r>
        <w:rPr>
          <w:rFonts w:hint="default" w:ascii="黑体" w:eastAsia="黑体"/>
        </w:rPr>
        <w:t xml:space="preserve">3.1.2 </w:t>
      </w:r>
      <w:r>
        <w:rPr>
          <w:rFonts w:hint="eastAsia" w:ascii="黑体" w:eastAsia="黑体"/>
        </w:rPr>
        <w:t>数据来源及说明</w:t>
      </w:r>
      <w:r>
        <w:tab/>
      </w:r>
      <w:r>
        <w:fldChar w:fldCharType="begin"/>
      </w:r>
      <w:r>
        <w:instrText xml:space="preserve"> PAGEREF _Toc25375 \h </w:instrText>
      </w:r>
      <w:r>
        <w:fldChar w:fldCharType="separate"/>
      </w:r>
      <w:r>
        <w:t>7</w:t>
      </w:r>
      <w:r>
        <w:fldChar w:fldCharType="end"/>
      </w:r>
      <w:r>
        <w:fldChar w:fldCharType="end"/>
      </w:r>
    </w:p>
    <w:p>
      <w:pPr>
        <w:pStyle w:val="13"/>
        <w:tabs>
          <w:tab w:val="right" w:leader="dot" w:pos="8312"/>
        </w:tabs>
      </w:pPr>
      <w:r>
        <w:fldChar w:fldCharType="begin"/>
      </w:r>
      <w:r>
        <w:instrText xml:space="preserve"> HYPERLINK \l _Toc26503 </w:instrText>
      </w:r>
      <w:r>
        <w:fldChar w:fldCharType="separate"/>
      </w:r>
      <w:r>
        <w:rPr>
          <w:rFonts w:hint="default"/>
          <w:szCs w:val="32"/>
        </w:rPr>
        <w:t xml:space="preserve">3.2 </w:t>
      </w:r>
      <w:r>
        <w:rPr>
          <w:rFonts w:hint="eastAsia"/>
          <w:szCs w:val="32"/>
        </w:rPr>
        <w:t>预处理</w:t>
      </w:r>
      <w:r>
        <w:tab/>
      </w:r>
      <w:r>
        <w:fldChar w:fldCharType="begin"/>
      </w:r>
      <w:r>
        <w:instrText xml:space="preserve"> PAGEREF _Toc26503 \h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_Toc19123 </w:instrText>
      </w:r>
      <w:r>
        <w:fldChar w:fldCharType="separate"/>
      </w:r>
      <w:r>
        <w:rPr>
          <w:rFonts w:hint="default" w:ascii="黑体" w:eastAsia="黑体"/>
        </w:rPr>
        <w:t xml:space="preserve">3.2.1 </w:t>
      </w:r>
      <w:r>
        <w:rPr>
          <w:rFonts w:hint="eastAsia" w:ascii="黑体" w:eastAsia="黑体"/>
        </w:rPr>
        <w:t>神经突片段</w:t>
      </w:r>
      <w:r>
        <w:tab/>
      </w:r>
      <w:r>
        <w:fldChar w:fldCharType="begin"/>
      </w:r>
      <w:r>
        <w:instrText xml:space="preserve"> PAGEREF _Toc19123 \h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_Toc9847 </w:instrText>
      </w:r>
      <w:r>
        <w:fldChar w:fldCharType="separate"/>
      </w:r>
      <w:r>
        <w:rPr>
          <w:rFonts w:hint="default" w:ascii="黑体" w:eastAsia="黑体"/>
        </w:rPr>
        <w:t xml:space="preserve">3.2.2 </w:t>
      </w:r>
      <w:r>
        <w:rPr>
          <w:rFonts w:hint="eastAsia" w:ascii="黑体" w:eastAsia="黑体"/>
        </w:rPr>
        <w:t>神经突中心曲线</w:t>
      </w:r>
      <w:r>
        <w:tab/>
      </w:r>
      <w:r>
        <w:fldChar w:fldCharType="begin"/>
      </w:r>
      <w:r>
        <w:instrText xml:space="preserve"> PAGEREF _Toc9847 \h </w:instrText>
      </w:r>
      <w:r>
        <w:fldChar w:fldCharType="separate"/>
      </w:r>
      <w:r>
        <w:t>9</w:t>
      </w:r>
      <w:r>
        <w:fldChar w:fldCharType="end"/>
      </w:r>
      <w:r>
        <w:fldChar w:fldCharType="end"/>
      </w:r>
    </w:p>
    <w:p>
      <w:pPr>
        <w:pStyle w:val="13"/>
        <w:tabs>
          <w:tab w:val="right" w:leader="dot" w:pos="8312"/>
        </w:tabs>
      </w:pPr>
      <w:r>
        <w:fldChar w:fldCharType="begin"/>
      </w:r>
      <w:r>
        <w:instrText xml:space="preserve"> HYPERLINK \l _Toc16390 </w:instrText>
      </w:r>
      <w:r>
        <w:fldChar w:fldCharType="separate"/>
      </w:r>
      <w:r>
        <w:rPr>
          <w:rFonts w:hint="default"/>
          <w:szCs w:val="32"/>
        </w:rPr>
        <w:t xml:space="preserve">3.3 </w:t>
      </w:r>
      <w:r>
        <w:rPr>
          <w:rFonts w:hint="eastAsia"/>
          <w:szCs w:val="32"/>
        </w:rPr>
        <w:t>表面网格构造</w:t>
      </w:r>
      <w:r>
        <w:tab/>
      </w:r>
      <w:r>
        <w:fldChar w:fldCharType="begin"/>
      </w:r>
      <w:r>
        <w:instrText xml:space="preserve"> PAGEREF _Toc16390 \h </w:instrText>
      </w:r>
      <w:r>
        <w:fldChar w:fldCharType="separate"/>
      </w:r>
      <w:r>
        <w:t>11</w:t>
      </w:r>
      <w:r>
        <w:fldChar w:fldCharType="end"/>
      </w:r>
      <w:r>
        <w:fldChar w:fldCharType="end"/>
      </w:r>
    </w:p>
    <w:p>
      <w:pPr>
        <w:pStyle w:val="8"/>
        <w:tabs>
          <w:tab w:val="right" w:leader="dot" w:pos="8312"/>
        </w:tabs>
      </w:pPr>
      <w:r>
        <w:fldChar w:fldCharType="begin"/>
      </w:r>
      <w:r>
        <w:instrText xml:space="preserve"> HYPERLINK \l _Toc30395 </w:instrText>
      </w:r>
      <w:r>
        <w:fldChar w:fldCharType="separate"/>
      </w:r>
      <w:r>
        <w:rPr>
          <w:rFonts w:hint="default" w:ascii="黑体" w:eastAsia="黑体"/>
        </w:rPr>
        <w:t xml:space="preserve">3.3.1 </w:t>
      </w:r>
      <w:r>
        <w:rPr>
          <w:rFonts w:hint="eastAsia" w:ascii="黑体" w:eastAsia="黑体"/>
        </w:rPr>
        <w:t>片段表面网格生成</w:t>
      </w:r>
      <w:r>
        <w:tab/>
      </w:r>
      <w:r>
        <w:fldChar w:fldCharType="begin"/>
      </w:r>
      <w:r>
        <w:instrText xml:space="preserve"> PAGEREF _Toc30395 \h </w:instrText>
      </w:r>
      <w:r>
        <w:fldChar w:fldCharType="separate"/>
      </w:r>
      <w:r>
        <w:t>11</w:t>
      </w:r>
      <w:r>
        <w:fldChar w:fldCharType="end"/>
      </w:r>
      <w:r>
        <w:fldChar w:fldCharType="end"/>
      </w:r>
    </w:p>
    <w:p>
      <w:pPr>
        <w:pStyle w:val="8"/>
        <w:tabs>
          <w:tab w:val="right" w:leader="dot" w:pos="8312"/>
        </w:tabs>
      </w:pPr>
      <w:r>
        <w:fldChar w:fldCharType="begin"/>
      </w:r>
      <w:r>
        <w:instrText xml:space="preserve"> HYPERLINK \l _Toc27298 </w:instrText>
      </w:r>
      <w:r>
        <w:fldChar w:fldCharType="separate"/>
      </w:r>
      <w:r>
        <w:rPr>
          <w:rFonts w:hint="default" w:ascii="黑体" w:eastAsia="黑体"/>
        </w:rPr>
        <w:t xml:space="preserve">3.3.2 </w:t>
      </w:r>
      <w:r>
        <w:rPr>
          <w:rFonts w:hint="eastAsia" w:ascii="黑体" w:eastAsia="黑体"/>
        </w:rPr>
        <w:t>片段表面网格拼接</w:t>
      </w:r>
      <w:r>
        <w:tab/>
      </w:r>
      <w:r>
        <w:fldChar w:fldCharType="begin"/>
      </w:r>
      <w:r>
        <w:instrText xml:space="preserve"> PAGEREF _Toc27298 \h </w:instrText>
      </w:r>
      <w:r>
        <w:fldChar w:fldCharType="separate"/>
      </w:r>
      <w:r>
        <w:t>13</w:t>
      </w:r>
      <w:r>
        <w:fldChar w:fldCharType="end"/>
      </w:r>
      <w:r>
        <w:fldChar w:fldCharType="end"/>
      </w:r>
    </w:p>
    <w:p>
      <w:pPr>
        <w:pStyle w:val="8"/>
        <w:tabs>
          <w:tab w:val="right" w:leader="dot" w:pos="8312"/>
        </w:tabs>
      </w:pPr>
      <w:r>
        <w:fldChar w:fldCharType="begin"/>
      </w:r>
      <w:r>
        <w:instrText xml:space="preserve"> HYPERLINK \l _Toc8264 </w:instrText>
      </w:r>
      <w:r>
        <w:fldChar w:fldCharType="separate"/>
      </w:r>
      <w:r>
        <w:rPr>
          <w:rFonts w:hint="default" w:ascii="黑体" w:eastAsia="黑体"/>
        </w:rPr>
        <w:t xml:space="preserve">3.3.3 </w:t>
      </w:r>
      <w:r>
        <w:rPr>
          <w:rFonts w:hint="eastAsia" w:ascii="黑体" w:eastAsia="黑体"/>
        </w:rPr>
        <w:t>胞体表面网格生成</w:t>
      </w:r>
      <w:r>
        <w:tab/>
      </w:r>
      <w:r>
        <w:fldChar w:fldCharType="begin"/>
      </w:r>
      <w:r>
        <w:instrText xml:space="preserve"> PAGEREF _Toc8264 \h </w:instrText>
      </w:r>
      <w:r>
        <w:fldChar w:fldCharType="separate"/>
      </w:r>
      <w:r>
        <w:t>13</w:t>
      </w:r>
      <w:r>
        <w:fldChar w:fldCharType="end"/>
      </w:r>
      <w:r>
        <w:fldChar w:fldCharType="end"/>
      </w:r>
    </w:p>
    <w:p>
      <w:pPr>
        <w:pStyle w:val="13"/>
        <w:tabs>
          <w:tab w:val="right" w:leader="dot" w:pos="8312"/>
        </w:tabs>
      </w:pPr>
      <w:r>
        <w:fldChar w:fldCharType="begin"/>
      </w:r>
      <w:r>
        <w:instrText xml:space="preserve"> HYPERLINK \l _Toc32506 </w:instrText>
      </w:r>
      <w:r>
        <w:fldChar w:fldCharType="separate"/>
      </w:r>
      <w:r>
        <w:rPr>
          <w:rFonts w:hint="default"/>
          <w:szCs w:val="32"/>
        </w:rPr>
        <w:t xml:space="preserve">3.4 </w:t>
      </w:r>
      <w:r>
        <w:rPr>
          <w:rFonts w:hint="eastAsia"/>
          <w:szCs w:val="32"/>
        </w:rPr>
        <w:t>实验结果和分析</w:t>
      </w:r>
      <w:r>
        <w:tab/>
      </w:r>
      <w:r>
        <w:fldChar w:fldCharType="begin"/>
      </w:r>
      <w:r>
        <w:instrText xml:space="preserve"> PAGEREF _Toc32506 \h </w:instrText>
      </w:r>
      <w:r>
        <w:fldChar w:fldCharType="separate"/>
      </w:r>
      <w:r>
        <w:t>14</w:t>
      </w:r>
      <w:r>
        <w:fldChar w:fldCharType="end"/>
      </w:r>
      <w:r>
        <w:fldChar w:fldCharType="end"/>
      </w:r>
    </w:p>
    <w:p>
      <w:pPr>
        <w:pStyle w:val="8"/>
        <w:tabs>
          <w:tab w:val="right" w:leader="dot" w:pos="8312"/>
        </w:tabs>
      </w:pPr>
      <w:r>
        <w:fldChar w:fldCharType="begin"/>
      </w:r>
      <w:r>
        <w:instrText xml:space="preserve"> HYPERLINK \l _Toc2279 </w:instrText>
      </w:r>
      <w:r>
        <w:fldChar w:fldCharType="separate"/>
      </w:r>
      <w:r>
        <w:rPr>
          <w:rFonts w:hint="default" w:ascii="黑体" w:eastAsia="黑体"/>
        </w:rPr>
        <w:t xml:space="preserve">3.4.1 </w:t>
      </w:r>
      <w:r>
        <w:rPr>
          <w:rFonts w:hint="eastAsia" w:ascii="黑体" w:eastAsia="黑体"/>
        </w:rPr>
        <w:t>实验环境和方法</w:t>
      </w:r>
      <w:r>
        <w:tab/>
      </w:r>
      <w:r>
        <w:fldChar w:fldCharType="begin"/>
      </w:r>
      <w:r>
        <w:instrText xml:space="preserve"> PAGEREF _Toc2279 \h </w:instrText>
      </w:r>
      <w:r>
        <w:fldChar w:fldCharType="separate"/>
      </w:r>
      <w:r>
        <w:t>14</w:t>
      </w:r>
      <w:r>
        <w:fldChar w:fldCharType="end"/>
      </w:r>
      <w:r>
        <w:fldChar w:fldCharType="end"/>
      </w:r>
    </w:p>
    <w:p>
      <w:pPr>
        <w:pStyle w:val="8"/>
        <w:tabs>
          <w:tab w:val="right" w:leader="dot" w:pos="8312"/>
        </w:tabs>
      </w:pPr>
      <w:r>
        <w:fldChar w:fldCharType="begin"/>
      </w:r>
      <w:r>
        <w:instrText xml:space="preserve"> HYPERLINK \l _Toc19015 </w:instrText>
      </w:r>
      <w:r>
        <w:fldChar w:fldCharType="separate"/>
      </w:r>
      <w:r>
        <w:rPr>
          <w:rFonts w:hint="default" w:ascii="黑体" w:eastAsia="黑体"/>
        </w:rPr>
        <w:t xml:space="preserve">3.4.2 </w:t>
      </w:r>
      <w:r>
        <w:rPr>
          <w:rFonts w:hint="eastAsia" w:ascii="黑体" w:eastAsia="黑体"/>
        </w:rPr>
        <w:t>实验结果和分析</w:t>
      </w:r>
      <w:r>
        <w:tab/>
      </w:r>
      <w:r>
        <w:fldChar w:fldCharType="begin"/>
      </w:r>
      <w:r>
        <w:instrText xml:space="preserve"> PAGEREF _Toc19015 \h </w:instrText>
      </w:r>
      <w:r>
        <w:fldChar w:fldCharType="separate"/>
      </w:r>
      <w:r>
        <w:t>15</w:t>
      </w:r>
      <w:r>
        <w:fldChar w:fldCharType="end"/>
      </w:r>
      <w:r>
        <w:fldChar w:fldCharType="end"/>
      </w:r>
    </w:p>
    <w:p>
      <w:pPr>
        <w:pStyle w:val="13"/>
        <w:tabs>
          <w:tab w:val="right" w:leader="dot" w:pos="8312"/>
        </w:tabs>
      </w:pPr>
      <w:r>
        <w:fldChar w:fldCharType="begin"/>
      </w:r>
      <w:r>
        <w:instrText xml:space="preserve"> HYPERLINK \l _Toc13599 </w:instrText>
      </w:r>
      <w:r>
        <w:fldChar w:fldCharType="separate"/>
      </w:r>
      <w:r>
        <w:rPr>
          <w:rFonts w:hint="default"/>
          <w:szCs w:val="32"/>
        </w:rPr>
        <w:t xml:space="preserve">3.5 </w:t>
      </w:r>
      <w:r>
        <w:rPr>
          <w:rFonts w:hint="eastAsia"/>
          <w:szCs w:val="32"/>
        </w:rPr>
        <w:t>小结</w:t>
      </w:r>
      <w:r>
        <w:tab/>
      </w:r>
      <w:r>
        <w:fldChar w:fldCharType="begin"/>
      </w:r>
      <w:r>
        <w:instrText xml:space="preserve"> PAGEREF _Toc13599 \h </w:instrText>
      </w:r>
      <w:r>
        <w:fldChar w:fldCharType="separate"/>
      </w:r>
      <w:r>
        <w:t>15</w:t>
      </w:r>
      <w:r>
        <w:fldChar w:fldCharType="end"/>
      </w:r>
      <w:r>
        <w:fldChar w:fldCharType="end"/>
      </w:r>
    </w:p>
    <w:p>
      <w:pPr>
        <w:pStyle w:val="12"/>
        <w:tabs>
          <w:tab w:val="right" w:leader="dot" w:pos="8312"/>
        </w:tabs>
      </w:pPr>
      <w:r>
        <w:fldChar w:fldCharType="begin"/>
      </w:r>
      <w:r>
        <w:instrText xml:space="preserve"> HYPERLINK \l _Toc16994 </w:instrText>
      </w:r>
      <w:r>
        <w:fldChar w:fldCharType="separate"/>
      </w:r>
      <w:r>
        <w:rPr>
          <w:rFonts w:hint="eastAsia"/>
        </w:rPr>
        <w:t>第四章</w:t>
      </w:r>
      <w:r>
        <w:t xml:space="preserve">  </w:t>
      </w:r>
      <w:r>
        <w:rPr>
          <w:rFonts w:hint="eastAsia"/>
          <w:lang w:val="en-US" w:eastAsia="zh-CN"/>
        </w:rPr>
        <w:t>手部姿态动态跟踪系统</w:t>
      </w:r>
      <w:r>
        <w:tab/>
      </w:r>
      <w:r>
        <w:fldChar w:fldCharType="begin"/>
      </w:r>
      <w:r>
        <w:instrText xml:space="preserve"> PAGEREF _Toc16994 \h </w:instrText>
      </w:r>
      <w:r>
        <w:fldChar w:fldCharType="separate"/>
      </w:r>
      <w:r>
        <w:t>16</w:t>
      </w:r>
      <w:r>
        <w:fldChar w:fldCharType="end"/>
      </w:r>
      <w:r>
        <w:fldChar w:fldCharType="end"/>
      </w:r>
    </w:p>
    <w:p>
      <w:pPr>
        <w:pStyle w:val="13"/>
        <w:tabs>
          <w:tab w:val="right" w:leader="dot" w:pos="8312"/>
        </w:tabs>
      </w:pPr>
      <w:r>
        <w:fldChar w:fldCharType="begin"/>
      </w:r>
      <w:r>
        <w:instrText xml:space="preserve"> HYPERLINK \l _Toc24871 </w:instrText>
      </w:r>
      <w:r>
        <w:fldChar w:fldCharType="separate"/>
      </w:r>
      <w:r>
        <w:rPr>
          <w:rFonts w:hint="default" w:ascii="宋体" w:hAnsi="宋体"/>
          <w:szCs w:val="32"/>
        </w:rPr>
        <w:t xml:space="preserve">4.1 </w:t>
      </w:r>
      <w:r>
        <w:rPr>
          <w:rFonts w:hint="eastAsia" w:ascii="宋体" w:hAnsi="宋体"/>
          <w:szCs w:val="32"/>
        </w:rPr>
        <w:t>粗糙网格局部优化</w:t>
      </w:r>
      <w:r>
        <w:tab/>
      </w:r>
      <w:r>
        <w:fldChar w:fldCharType="begin"/>
      </w:r>
      <w:r>
        <w:instrText xml:space="preserve"> PAGEREF _Toc24871 \h </w:instrText>
      </w:r>
      <w:r>
        <w:fldChar w:fldCharType="separate"/>
      </w:r>
      <w:r>
        <w:t>16</w:t>
      </w:r>
      <w:r>
        <w:fldChar w:fldCharType="end"/>
      </w:r>
      <w:r>
        <w:fldChar w:fldCharType="end"/>
      </w:r>
    </w:p>
    <w:p>
      <w:pPr>
        <w:pStyle w:val="13"/>
        <w:tabs>
          <w:tab w:val="right" w:leader="dot" w:pos="8312"/>
        </w:tabs>
      </w:pPr>
      <w:r>
        <w:fldChar w:fldCharType="begin"/>
      </w:r>
      <w:r>
        <w:instrText xml:space="preserve"> HYPERLINK \l _Toc24923 </w:instrText>
      </w:r>
      <w:r>
        <w:fldChar w:fldCharType="separate"/>
      </w:r>
      <w:r>
        <w:rPr>
          <w:rFonts w:hint="default"/>
          <w:szCs w:val="32"/>
        </w:rPr>
        <w:t xml:space="preserve">4.2 </w:t>
      </w:r>
      <w:r>
        <w:rPr>
          <w:rFonts w:hint="eastAsia"/>
          <w:szCs w:val="32"/>
        </w:rPr>
        <w:t>网格细分</w:t>
      </w:r>
      <w:r>
        <w:tab/>
      </w:r>
      <w:r>
        <w:fldChar w:fldCharType="begin"/>
      </w:r>
      <w:r>
        <w:instrText xml:space="preserve"> PAGEREF _Toc24923 \h </w:instrText>
      </w:r>
      <w:r>
        <w:fldChar w:fldCharType="separate"/>
      </w:r>
      <w:r>
        <w:t>16</w:t>
      </w:r>
      <w:r>
        <w:fldChar w:fldCharType="end"/>
      </w:r>
      <w:r>
        <w:fldChar w:fldCharType="end"/>
      </w:r>
    </w:p>
    <w:p>
      <w:pPr>
        <w:pStyle w:val="13"/>
        <w:tabs>
          <w:tab w:val="right" w:leader="dot" w:pos="8312"/>
        </w:tabs>
      </w:pPr>
      <w:r>
        <w:fldChar w:fldCharType="begin"/>
      </w:r>
      <w:r>
        <w:instrText xml:space="preserve"> HYPERLINK \l _Toc31393 </w:instrText>
      </w:r>
      <w:r>
        <w:fldChar w:fldCharType="separate"/>
      </w:r>
      <w:r>
        <w:rPr>
          <w:rFonts w:hint="default"/>
          <w:szCs w:val="32"/>
        </w:rPr>
        <w:t xml:space="preserve">4.3 </w:t>
      </w:r>
      <w:r>
        <w:rPr>
          <w:rFonts w:hint="eastAsia"/>
          <w:szCs w:val="32"/>
        </w:rPr>
        <w:t>数据结构</w:t>
      </w:r>
      <w:r>
        <w:tab/>
      </w:r>
      <w:r>
        <w:fldChar w:fldCharType="begin"/>
      </w:r>
      <w:r>
        <w:instrText xml:space="preserve"> PAGEREF _Toc31393 \h </w:instrText>
      </w:r>
      <w:r>
        <w:fldChar w:fldCharType="separate"/>
      </w:r>
      <w:r>
        <w:t>16</w:t>
      </w:r>
      <w:r>
        <w:fldChar w:fldCharType="end"/>
      </w:r>
      <w:r>
        <w:fldChar w:fldCharType="end"/>
      </w:r>
    </w:p>
    <w:p>
      <w:pPr>
        <w:pStyle w:val="8"/>
        <w:tabs>
          <w:tab w:val="right" w:leader="dot" w:pos="8312"/>
        </w:tabs>
      </w:pPr>
      <w:r>
        <w:fldChar w:fldCharType="begin"/>
      </w:r>
      <w:r>
        <w:instrText xml:space="preserve"> HYPERLINK \l _Toc4831 </w:instrText>
      </w:r>
      <w:r>
        <w:fldChar w:fldCharType="separate"/>
      </w:r>
      <w:r>
        <w:rPr>
          <w:rFonts w:hint="eastAsia" w:ascii="黑体" w:eastAsia="黑体"/>
        </w:rPr>
        <w:t>4.3.1</w:t>
      </w:r>
      <w:r>
        <w:rPr>
          <w:rFonts w:ascii="黑体" w:eastAsia="黑体"/>
        </w:rPr>
        <w:t xml:space="preserve"> </w:t>
      </w:r>
      <w:r>
        <w:rPr>
          <w:rFonts w:hint="eastAsia" w:ascii="黑体" w:eastAsia="黑体"/>
        </w:rPr>
        <w:t>几何形体表示</w:t>
      </w:r>
      <w:r>
        <w:tab/>
      </w:r>
      <w:r>
        <w:fldChar w:fldCharType="begin"/>
      </w:r>
      <w:r>
        <w:instrText xml:space="preserve"> PAGEREF _Toc4831 \h </w:instrText>
      </w:r>
      <w:r>
        <w:fldChar w:fldCharType="separate"/>
      </w:r>
      <w:r>
        <w:t>16</w:t>
      </w:r>
      <w:r>
        <w:fldChar w:fldCharType="end"/>
      </w:r>
      <w:r>
        <w:fldChar w:fldCharType="end"/>
      </w:r>
    </w:p>
    <w:p>
      <w:pPr>
        <w:pStyle w:val="8"/>
        <w:tabs>
          <w:tab w:val="right" w:leader="dot" w:pos="8312"/>
        </w:tabs>
      </w:pPr>
      <w:r>
        <w:fldChar w:fldCharType="begin"/>
      </w:r>
      <w:r>
        <w:instrText xml:space="preserve"> HYPERLINK \l _Toc18667 </w:instrText>
      </w:r>
      <w:r>
        <w:fldChar w:fldCharType="separate"/>
      </w:r>
      <w:r>
        <w:rPr>
          <w:rFonts w:hint="eastAsia" w:ascii="黑体" w:eastAsia="黑体"/>
        </w:rPr>
        <w:t>4.3.2</w:t>
      </w:r>
      <w:r>
        <w:rPr>
          <w:rFonts w:ascii="黑体" w:eastAsia="黑体"/>
        </w:rPr>
        <w:t xml:space="preserve"> </w:t>
      </w:r>
      <w:r>
        <w:rPr>
          <w:rFonts w:hint="eastAsia" w:ascii="黑体" w:eastAsia="黑体"/>
        </w:rPr>
        <w:t>半边数据结构</w:t>
      </w:r>
      <w:r>
        <w:tab/>
      </w:r>
      <w:r>
        <w:fldChar w:fldCharType="begin"/>
      </w:r>
      <w:r>
        <w:instrText xml:space="preserve"> PAGEREF _Toc18667 \h </w:instrText>
      </w:r>
      <w:r>
        <w:fldChar w:fldCharType="separate"/>
      </w:r>
      <w:r>
        <w:t>17</w:t>
      </w:r>
      <w:r>
        <w:fldChar w:fldCharType="end"/>
      </w:r>
      <w:r>
        <w:fldChar w:fldCharType="end"/>
      </w:r>
    </w:p>
    <w:p>
      <w:pPr>
        <w:pStyle w:val="12"/>
        <w:tabs>
          <w:tab w:val="right" w:leader="dot" w:pos="8312"/>
        </w:tabs>
      </w:pPr>
      <w:r>
        <w:fldChar w:fldCharType="begin"/>
      </w:r>
      <w:r>
        <w:instrText xml:space="preserve"> HYPERLINK \l _Toc27044 </w:instrText>
      </w:r>
      <w:r>
        <w:fldChar w:fldCharType="separate"/>
      </w:r>
      <w:r>
        <w:rPr>
          <w:rFonts w:hint="eastAsia"/>
        </w:rPr>
        <w:t xml:space="preserve">第五章  </w:t>
      </w:r>
      <w:r>
        <w:rPr>
          <w:rFonts w:hint="eastAsia"/>
          <w:lang w:val="en-US" w:eastAsia="zh-CN"/>
        </w:rPr>
        <w:t>结论和展望</w:t>
      </w:r>
      <w:r>
        <w:tab/>
      </w:r>
      <w:r>
        <w:fldChar w:fldCharType="begin"/>
      </w:r>
      <w:r>
        <w:instrText xml:space="preserve"> PAGEREF _Toc27044 \h </w:instrText>
      </w:r>
      <w:r>
        <w:fldChar w:fldCharType="separate"/>
      </w:r>
      <w:r>
        <w:t>18</w:t>
      </w:r>
      <w:r>
        <w:fldChar w:fldCharType="end"/>
      </w:r>
      <w:r>
        <w:fldChar w:fldCharType="end"/>
      </w:r>
    </w:p>
    <w:p>
      <w:pPr>
        <w:pStyle w:val="13"/>
        <w:tabs>
          <w:tab w:val="right" w:leader="dot" w:pos="8312"/>
        </w:tabs>
      </w:pPr>
      <w:r>
        <w:fldChar w:fldCharType="begin"/>
      </w:r>
      <w:r>
        <w:instrText xml:space="preserve"> HYPERLINK \l _Toc16717 </w:instrText>
      </w:r>
      <w:r>
        <w:fldChar w:fldCharType="separate"/>
      </w:r>
      <w:r>
        <w:rPr>
          <w:rFonts w:hint="default"/>
          <w:szCs w:val="32"/>
        </w:rPr>
        <w:t xml:space="preserve">5.1 </w:t>
      </w:r>
      <w:r>
        <w:rPr>
          <w:rFonts w:hint="eastAsia"/>
          <w:szCs w:val="32"/>
        </w:rPr>
        <w:t>流程的制定</w:t>
      </w:r>
      <w:r>
        <w:tab/>
      </w:r>
      <w:r>
        <w:fldChar w:fldCharType="begin"/>
      </w:r>
      <w:r>
        <w:instrText xml:space="preserve"> PAGEREF _Toc16717 \h </w:instrText>
      </w:r>
      <w:r>
        <w:fldChar w:fldCharType="separate"/>
      </w:r>
      <w:r>
        <w:t>18</w:t>
      </w:r>
      <w:r>
        <w:fldChar w:fldCharType="end"/>
      </w:r>
      <w:r>
        <w:fldChar w:fldCharType="end"/>
      </w:r>
    </w:p>
    <w:p>
      <w:pPr>
        <w:pStyle w:val="13"/>
        <w:tabs>
          <w:tab w:val="right" w:leader="dot" w:pos="8312"/>
        </w:tabs>
      </w:pPr>
      <w:r>
        <w:fldChar w:fldCharType="begin"/>
      </w:r>
      <w:r>
        <w:instrText xml:space="preserve"> HYPERLINK \l _Toc17791 </w:instrText>
      </w:r>
      <w:r>
        <w:fldChar w:fldCharType="separate"/>
      </w:r>
      <w:r>
        <w:rPr>
          <w:rFonts w:hint="default" w:ascii="宋体" w:hAnsi="宋体"/>
          <w:szCs w:val="32"/>
        </w:rPr>
        <w:t xml:space="preserve">5.2 </w:t>
      </w:r>
      <w:r>
        <w:rPr>
          <w:rFonts w:hint="eastAsia" w:ascii="宋体" w:hAnsi="宋体"/>
          <w:szCs w:val="32"/>
        </w:rPr>
        <w:t>CNCS的应用</w:t>
      </w:r>
      <w:r>
        <w:tab/>
      </w:r>
      <w:r>
        <w:fldChar w:fldCharType="begin"/>
      </w:r>
      <w:r>
        <w:instrText xml:space="preserve"> PAGEREF _Toc17791 \h </w:instrText>
      </w:r>
      <w:r>
        <w:fldChar w:fldCharType="separate"/>
      </w:r>
      <w:r>
        <w:t>18</w:t>
      </w:r>
      <w:r>
        <w:fldChar w:fldCharType="end"/>
      </w:r>
      <w:r>
        <w:fldChar w:fldCharType="end"/>
      </w:r>
    </w:p>
    <w:p>
      <w:pPr>
        <w:pStyle w:val="13"/>
        <w:tabs>
          <w:tab w:val="right" w:leader="dot" w:pos="8312"/>
        </w:tabs>
      </w:pPr>
      <w:r>
        <w:fldChar w:fldCharType="begin"/>
      </w:r>
      <w:r>
        <w:instrText xml:space="preserve"> HYPERLINK \l _Toc11604 </w:instrText>
      </w:r>
      <w:r>
        <w:fldChar w:fldCharType="separate"/>
      </w:r>
      <w:r>
        <w:rPr>
          <w:rFonts w:hint="default"/>
          <w:szCs w:val="32"/>
        </w:rPr>
        <w:t xml:space="preserve">5.3 </w:t>
      </w:r>
      <w:r>
        <w:rPr>
          <w:rFonts w:hint="eastAsia"/>
          <w:szCs w:val="32"/>
        </w:rPr>
        <w:t>CVS的应用</w:t>
      </w:r>
      <w:r>
        <w:tab/>
      </w:r>
      <w:r>
        <w:fldChar w:fldCharType="begin"/>
      </w:r>
      <w:r>
        <w:instrText xml:space="preserve"> PAGEREF _Toc11604 \h </w:instrText>
      </w:r>
      <w:r>
        <w:fldChar w:fldCharType="separate"/>
      </w:r>
      <w:r>
        <w:t>18</w:t>
      </w:r>
      <w:r>
        <w:fldChar w:fldCharType="end"/>
      </w:r>
      <w:r>
        <w:fldChar w:fldCharType="end"/>
      </w:r>
    </w:p>
    <w:p>
      <w:pPr>
        <w:pStyle w:val="13"/>
        <w:tabs>
          <w:tab w:val="right" w:leader="dot" w:pos="8312"/>
        </w:tabs>
      </w:pPr>
      <w:r>
        <w:fldChar w:fldCharType="begin"/>
      </w:r>
      <w:r>
        <w:instrText xml:space="preserve"> HYPERLINK \l _Toc5832 </w:instrText>
      </w:r>
      <w:r>
        <w:fldChar w:fldCharType="separate"/>
      </w:r>
      <w:r>
        <w:rPr>
          <w:rFonts w:hint="default"/>
          <w:szCs w:val="32"/>
        </w:rPr>
        <w:t xml:space="preserve">5.4 </w:t>
      </w:r>
      <w:r>
        <w:rPr>
          <w:rFonts w:hint="eastAsia"/>
          <w:szCs w:val="32"/>
        </w:rPr>
        <w:t>结论</w:t>
      </w:r>
      <w:r>
        <w:tab/>
      </w:r>
      <w:r>
        <w:fldChar w:fldCharType="begin"/>
      </w:r>
      <w:r>
        <w:instrText xml:space="preserve"> PAGEREF _Toc5832 \h </w:instrText>
      </w:r>
      <w:r>
        <w:fldChar w:fldCharType="separate"/>
      </w:r>
      <w:r>
        <w:t>18</w:t>
      </w:r>
      <w:r>
        <w:fldChar w:fldCharType="end"/>
      </w:r>
      <w:r>
        <w:fldChar w:fldCharType="end"/>
      </w:r>
    </w:p>
    <w:p>
      <w:pPr>
        <w:pStyle w:val="12"/>
        <w:tabs>
          <w:tab w:val="right" w:leader="dot" w:pos="8312"/>
        </w:tabs>
      </w:pPr>
      <w:r>
        <w:fldChar w:fldCharType="begin"/>
      </w:r>
      <w:r>
        <w:instrText xml:space="preserve"> HYPERLINK \l _Toc15621 </w:instrText>
      </w:r>
      <w:r>
        <w:fldChar w:fldCharType="separate"/>
      </w:r>
      <w:r>
        <w:rPr>
          <w:rFonts w:hint="eastAsia"/>
        </w:rPr>
        <w:t>第六章</w:t>
      </w:r>
      <w:r>
        <w:t xml:space="preserve">  </w:t>
      </w:r>
      <w:r>
        <w:rPr>
          <w:rFonts w:hint="eastAsia"/>
        </w:rPr>
        <w:t>结论与展望</w:t>
      </w:r>
      <w:r>
        <w:tab/>
      </w:r>
      <w:r>
        <w:fldChar w:fldCharType="begin"/>
      </w:r>
      <w:r>
        <w:instrText xml:space="preserve"> PAGEREF _Toc15621 \h </w:instrText>
      </w:r>
      <w:r>
        <w:fldChar w:fldCharType="separate"/>
      </w:r>
      <w:r>
        <w:t>19</w:t>
      </w:r>
      <w:r>
        <w:fldChar w:fldCharType="end"/>
      </w:r>
      <w:r>
        <w:fldChar w:fldCharType="end"/>
      </w:r>
    </w:p>
    <w:p>
      <w:pPr>
        <w:pStyle w:val="13"/>
        <w:tabs>
          <w:tab w:val="right" w:leader="dot" w:pos="8312"/>
        </w:tabs>
      </w:pPr>
      <w:r>
        <w:fldChar w:fldCharType="begin"/>
      </w:r>
      <w:r>
        <w:instrText xml:space="preserve"> HYPERLINK \l _Toc4660 </w:instrText>
      </w:r>
      <w:r>
        <w:fldChar w:fldCharType="separate"/>
      </w:r>
      <w:r>
        <w:rPr>
          <w:rFonts w:hint="eastAsia"/>
          <w:szCs w:val="32"/>
        </w:rPr>
        <w:t>6.1结论</w:t>
      </w:r>
      <w:r>
        <w:tab/>
      </w:r>
      <w:r>
        <w:fldChar w:fldCharType="begin"/>
      </w:r>
      <w:r>
        <w:instrText xml:space="preserve"> PAGEREF _Toc4660 \h </w:instrText>
      </w:r>
      <w:r>
        <w:fldChar w:fldCharType="separate"/>
      </w:r>
      <w:r>
        <w:t>19</w:t>
      </w:r>
      <w:r>
        <w:fldChar w:fldCharType="end"/>
      </w:r>
      <w:r>
        <w:fldChar w:fldCharType="end"/>
      </w:r>
    </w:p>
    <w:p>
      <w:pPr>
        <w:pStyle w:val="13"/>
        <w:tabs>
          <w:tab w:val="right" w:leader="dot" w:pos="8312"/>
        </w:tabs>
      </w:pPr>
      <w:r>
        <w:fldChar w:fldCharType="begin"/>
      </w:r>
      <w:r>
        <w:instrText xml:space="preserve"> HYPERLINK \l _Toc11233 </w:instrText>
      </w:r>
      <w:r>
        <w:fldChar w:fldCharType="separate"/>
      </w:r>
      <w:r>
        <w:rPr>
          <w:rFonts w:hint="eastAsia"/>
          <w:szCs w:val="32"/>
        </w:rPr>
        <w:t>6.2展望</w:t>
      </w:r>
      <w:r>
        <w:tab/>
      </w:r>
      <w:r>
        <w:fldChar w:fldCharType="begin"/>
      </w:r>
      <w:r>
        <w:instrText xml:space="preserve"> PAGEREF _Toc11233 \h </w:instrText>
      </w:r>
      <w:r>
        <w:fldChar w:fldCharType="separate"/>
      </w:r>
      <w:r>
        <w:t>19</w:t>
      </w:r>
      <w:r>
        <w:fldChar w:fldCharType="end"/>
      </w:r>
      <w:r>
        <w:fldChar w:fldCharType="end"/>
      </w:r>
    </w:p>
    <w:p>
      <w:pPr>
        <w:pStyle w:val="12"/>
        <w:tabs>
          <w:tab w:val="right" w:leader="dot" w:pos="8312"/>
        </w:tabs>
      </w:pPr>
      <w:r>
        <w:fldChar w:fldCharType="begin"/>
      </w:r>
      <w:r>
        <w:instrText xml:space="preserve"> HYPERLINK \l _Toc95 </w:instrText>
      </w:r>
      <w:r>
        <w:fldChar w:fldCharType="separate"/>
      </w:r>
      <w:r>
        <w:rPr>
          <w:rFonts w:hint="eastAsia" w:ascii="黑体" w:eastAsia="黑体"/>
          <w:szCs w:val="32"/>
        </w:rPr>
        <w:t>作者在攻读X士学位期间所作的项目</w:t>
      </w:r>
      <w:r>
        <w:tab/>
      </w:r>
      <w:r>
        <w:fldChar w:fldCharType="begin"/>
      </w:r>
      <w:r>
        <w:instrText xml:space="preserve"> PAGEREF _Toc95 \h </w:instrText>
      </w:r>
      <w:r>
        <w:fldChar w:fldCharType="separate"/>
      </w:r>
      <w:r>
        <w:t>22</w:t>
      </w:r>
      <w:r>
        <w:fldChar w:fldCharType="end"/>
      </w:r>
      <w:r>
        <w:fldChar w:fldCharType="end"/>
      </w:r>
    </w:p>
    <w:p>
      <w:pPr>
        <w:pStyle w:val="12"/>
        <w:tabs>
          <w:tab w:val="right" w:leader="dot" w:pos="8312"/>
        </w:tabs>
      </w:pPr>
      <w:r>
        <w:fldChar w:fldCharType="begin"/>
      </w:r>
      <w:r>
        <w:instrText xml:space="preserve"> HYPERLINK \l _Toc5834 </w:instrText>
      </w:r>
      <w:r>
        <w:fldChar w:fldCharType="separate"/>
      </w:r>
      <w:r>
        <w:rPr>
          <w:rFonts w:hint="eastAsia" w:ascii="黑体" w:eastAsia="黑体"/>
          <w:szCs w:val="32"/>
        </w:rPr>
        <w:t>致</w:t>
      </w:r>
      <w:r>
        <w:rPr>
          <w:szCs w:val="32"/>
        </w:rPr>
        <w:t xml:space="preserve">   </w:t>
      </w:r>
      <w:r>
        <w:rPr>
          <w:rFonts w:ascii="黑体" w:eastAsia="黑体"/>
          <w:szCs w:val="32"/>
        </w:rPr>
        <w:t xml:space="preserve"> </w:t>
      </w:r>
      <w:r>
        <w:rPr>
          <w:rFonts w:hint="eastAsia" w:ascii="黑体" w:eastAsia="黑体"/>
          <w:szCs w:val="32"/>
        </w:rPr>
        <w:t>谢</w:t>
      </w:r>
      <w:r>
        <w:tab/>
      </w:r>
      <w:r>
        <w:fldChar w:fldCharType="begin"/>
      </w:r>
      <w:r>
        <w:instrText xml:space="preserve"> PAGEREF _Toc5834 \h </w:instrText>
      </w:r>
      <w:r>
        <w:fldChar w:fldCharType="separate"/>
      </w:r>
      <w:r>
        <w:t>23</w:t>
      </w:r>
      <w:r>
        <w:fldChar w:fldCharType="end"/>
      </w:r>
      <w:r>
        <w:fldChar w:fldCharType="end"/>
      </w:r>
    </w:p>
    <w:p>
      <w:pPr>
        <w:pStyle w:val="23"/>
        <w:sectPr>
          <w:headerReference r:id="rId3" w:type="default"/>
          <w:footerReference r:id="rId4" w:type="default"/>
          <w:footerReference r:id="rId5" w:type="even"/>
          <w:type w:val="continuous"/>
          <w:pgSz w:w="11906" w:h="16838"/>
          <w:pgMar w:top="1701" w:right="1797" w:bottom="1701" w:left="1797" w:header="851" w:footer="992" w:gutter="0"/>
          <w:pgNumType w:start="1"/>
          <w:cols w:space="720" w:num="1"/>
          <w:docGrid w:type="linesAndChars" w:linePitch="312" w:charSpace="0"/>
        </w:sectPr>
      </w:pPr>
      <w:r>
        <w:fldChar w:fldCharType="end"/>
      </w:r>
      <w:bookmarkStart w:id="20" w:name="_Toc60499533"/>
    </w:p>
    <w:p>
      <w:pPr>
        <w:pStyle w:val="23"/>
      </w:pPr>
      <w:bookmarkStart w:id="21" w:name="_Toc3571"/>
      <w:r>
        <w:rPr>
          <w:rFonts w:hint="eastAsia"/>
        </w:rPr>
        <w:t>第一章</w:t>
      </w:r>
      <w:r>
        <w:t xml:space="preserve">  </w:t>
      </w:r>
      <w:r>
        <w:rPr>
          <w:rFonts w:hint="eastAsia"/>
        </w:rPr>
        <w:t>绪论</w:t>
      </w:r>
      <w:bookmarkEnd w:id="20"/>
      <w:bookmarkEnd w:id="21"/>
    </w:p>
    <w:p>
      <w:pPr>
        <w:pStyle w:val="3"/>
        <w:keepLines/>
        <w:numPr>
          <w:ilvl w:val="1"/>
          <w:numId w:val="1"/>
        </w:numPr>
        <w:spacing w:before="260" w:after="260" w:line="416" w:lineRule="auto"/>
        <w:rPr>
          <w:sz w:val="32"/>
          <w:szCs w:val="32"/>
        </w:rPr>
      </w:pPr>
      <w:bookmarkStart w:id="22" w:name="_Toc15004"/>
      <w:r>
        <w:rPr>
          <w:rFonts w:hint="eastAsia"/>
          <w:sz w:val="32"/>
          <w:szCs w:val="32"/>
        </w:rPr>
        <w:t>课题研究背景和意义</w:t>
      </w:r>
      <w:bookmarkEnd w:id="22"/>
    </w:p>
    <w:p>
      <w:pPr>
        <w:ind w:firstLine="420" w:firstLineChars="0"/>
        <w:rPr>
          <w:sz w:val="24"/>
          <w:szCs w:val="24"/>
        </w:rPr>
      </w:pPr>
      <w:bookmarkStart w:id="23" w:name="_Toc60499536"/>
      <w:r>
        <w:rPr>
          <w:rFonts w:hint="eastAsia"/>
          <w:sz w:val="24"/>
          <w:szCs w:val="24"/>
          <w:lang w:val="en-US" w:eastAsia="zh-CN"/>
        </w:rPr>
        <w:t xml:space="preserve">在当今社会，人机交互技术在日常生活中的作用越来越突出，如何更高效地实现人和机器设备之间的交互操作，一直是人们不断努力提升的重要领域。其中最具代表意义的就是鼠标和键盘的发明，伴随着计算机诞生之日起到现在，成为了人们办公必不可少的输入设备。在前几年的手机设备上，大多数仍然以按键作为输入，当触摸屏技术出现之后，物理按键的这种操作方式便很快被人们摒弃，从市场的主流到消失在大众的视野里，也只用了短短的几年时间。可以看出，便利快捷的交互方式，始终是人们所追捧的。 </w:t>
      </w:r>
    </w:p>
    <w:p>
      <w:pPr>
        <w:ind w:firstLine="420" w:firstLineChars="0"/>
        <w:rPr>
          <w:sz w:val="24"/>
          <w:szCs w:val="24"/>
        </w:rPr>
      </w:pPr>
      <w:r>
        <w:rPr>
          <w:rFonts w:hint="eastAsia"/>
          <w:sz w:val="24"/>
          <w:szCs w:val="24"/>
          <w:lang w:val="en-US" w:eastAsia="zh-CN"/>
        </w:rPr>
        <w:t xml:space="preserve">手作为人体最灵活的部位，在承担了生活中绝大多数劳动工作的同时，也在人与世界的交互过程中起着重要的作用。所以，绝大多数人与机器之间的交互都是通过手来完成的。但是这些任务往往都是利用手去进行实际操作，并未用到手本身更加便利、自然的交互方式：三维手势技术。三维手势技术往往不需要进行实际的接触操作，仅通过姿态的变化就可实现丰富的手势，所以三维手势可以具有非常广泛的应用。当下最火的应用当属虚拟现实技术，业界将 </w:t>
      </w:r>
      <w:r>
        <w:rPr>
          <w:rFonts w:hint="default"/>
          <w:sz w:val="24"/>
          <w:szCs w:val="24"/>
          <w:lang w:val="en-US" w:eastAsia="zh-CN"/>
        </w:rPr>
        <w:t xml:space="preserve">2016 </w:t>
      </w:r>
      <w:r>
        <w:rPr>
          <w:rFonts w:hint="eastAsia"/>
          <w:sz w:val="24"/>
          <w:szCs w:val="24"/>
          <w:lang w:val="en-US" w:eastAsia="zh-CN"/>
        </w:rPr>
        <w:t>年称为虚拟现实技术（</w:t>
      </w:r>
      <w:r>
        <w:rPr>
          <w:rFonts w:hint="default"/>
          <w:sz w:val="24"/>
          <w:szCs w:val="24"/>
          <w:lang w:val="en-US" w:eastAsia="zh-CN"/>
        </w:rPr>
        <w:t>VR</w:t>
      </w:r>
      <w:r>
        <w:rPr>
          <w:rFonts w:hint="eastAsia"/>
          <w:sz w:val="24"/>
          <w:szCs w:val="24"/>
          <w:lang w:val="en-US" w:eastAsia="zh-CN"/>
        </w:rPr>
        <w:t xml:space="preserve">）元年， </w:t>
      </w:r>
      <w:r>
        <w:rPr>
          <w:rFonts w:hint="default"/>
          <w:sz w:val="24"/>
          <w:szCs w:val="24"/>
          <w:lang w:val="en-US" w:eastAsia="zh-CN"/>
        </w:rPr>
        <w:t xml:space="preserve">CES </w:t>
      </w:r>
      <w:r>
        <w:rPr>
          <w:rFonts w:hint="eastAsia"/>
          <w:sz w:val="24"/>
          <w:szCs w:val="24"/>
          <w:lang w:val="en-US" w:eastAsia="zh-CN"/>
        </w:rPr>
        <w:t xml:space="preserve">电子消费展上 </w:t>
      </w:r>
      <w:r>
        <w:rPr>
          <w:rFonts w:hint="default"/>
          <w:sz w:val="24"/>
          <w:szCs w:val="24"/>
          <w:lang w:val="en-US" w:eastAsia="zh-CN"/>
        </w:rPr>
        <w:t>Oculus</w:t>
      </w:r>
      <w:r>
        <w:rPr>
          <w:rFonts w:hint="eastAsia"/>
          <w:sz w:val="24"/>
          <w:szCs w:val="24"/>
          <w:lang w:val="en-US" w:eastAsia="zh-CN"/>
        </w:rPr>
        <w:t>、三星、</w:t>
      </w:r>
      <w:r>
        <w:rPr>
          <w:rFonts w:hint="default"/>
          <w:sz w:val="24"/>
          <w:szCs w:val="24"/>
          <w:lang w:val="en-US" w:eastAsia="zh-CN"/>
        </w:rPr>
        <w:t xml:space="preserve">HTC </w:t>
      </w:r>
      <w:r>
        <w:rPr>
          <w:rFonts w:hint="eastAsia"/>
          <w:sz w:val="24"/>
          <w:szCs w:val="24"/>
          <w:lang w:val="en-US" w:eastAsia="zh-CN"/>
        </w:rPr>
        <w:t xml:space="preserve">等各大厂商纷纷推 出了自己的 </w:t>
      </w:r>
      <w:r>
        <w:rPr>
          <w:rFonts w:hint="default"/>
          <w:sz w:val="24"/>
          <w:szCs w:val="24"/>
          <w:lang w:val="en-US" w:eastAsia="zh-CN"/>
        </w:rPr>
        <w:t xml:space="preserve">VR </w:t>
      </w:r>
      <w:r>
        <w:rPr>
          <w:rFonts w:hint="eastAsia"/>
          <w:sz w:val="24"/>
          <w:szCs w:val="24"/>
          <w:lang w:val="en-US" w:eastAsia="zh-CN"/>
        </w:rPr>
        <w:t xml:space="preserve">产品，诸如 </w:t>
      </w:r>
      <w:r>
        <w:rPr>
          <w:rFonts w:hint="default"/>
          <w:sz w:val="24"/>
          <w:szCs w:val="24"/>
          <w:lang w:val="en-US" w:eastAsia="zh-CN"/>
        </w:rPr>
        <w:t xml:space="preserve">Oculus </w:t>
      </w:r>
      <w:r>
        <w:rPr>
          <w:rFonts w:hint="eastAsia"/>
          <w:sz w:val="24"/>
          <w:szCs w:val="24"/>
          <w:lang w:val="en-US" w:eastAsia="zh-CN"/>
        </w:rPr>
        <w:t xml:space="preserve">的 </w:t>
      </w:r>
      <w:r>
        <w:rPr>
          <w:rFonts w:hint="default"/>
          <w:sz w:val="24"/>
          <w:szCs w:val="24"/>
          <w:lang w:val="en-US" w:eastAsia="zh-CN"/>
        </w:rPr>
        <w:t>RIFT</w:t>
      </w:r>
      <w:r>
        <w:rPr>
          <w:rFonts w:hint="eastAsia"/>
          <w:sz w:val="24"/>
          <w:szCs w:val="24"/>
          <w:lang w:val="en-US" w:eastAsia="zh-CN"/>
        </w:rPr>
        <w:t>、</w:t>
      </w:r>
      <w:r>
        <w:rPr>
          <w:rFonts w:hint="default"/>
          <w:sz w:val="24"/>
          <w:szCs w:val="24"/>
          <w:lang w:val="en-US" w:eastAsia="zh-CN"/>
        </w:rPr>
        <w:t xml:space="preserve">HTC </w:t>
      </w:r>
      <w:r>
        <w:rPr>
          <w:rFonts w:hint="eastAsia"/>
          <w:sz w:val="24"/>
          <w:szCs w:val="24"/>
          <w:lang w:val="en-US" w:eastAsia="zh-CN"/>
        </w:rPr>
        <w:t xml:space="preserve">的 </w:t>
      </w:r>
      <w:r>
        <w:rPr>
          <w:rFonts w:hint="default"/>
          <w:sz w:val="24"/>
          <w:szCs w:val="24"/>
          <w:lang w:val="en-US" w:eastAsia="zh-CN"/>
        </w:rPr>
        <w:t>VIVE</w:t>
      </w:r>
      <w:r>
        <w:rPr>
          <w:rFonts w:hint="eastAsia"/>
          <w:sz w:val="24"/>
          <w:szCs w:val="24"/>
          <w:lang w:val="en-US" w:eastAsia="zh-CN"/>
        </w:rPr>
        <w:t xml:space="preserve">等 </w:t>
      </w:r>
      <w:r>
        <w:rPr>
          <w:rFonts w:hint="default"/>
          <w:sz w:val="24"/>
          <w:szCs w:val="24"/>
          <w:lang w:val="en-US" w:eastAsia="zh-CN"/>
        </w:rPr>
        <w:t xml:space="preserve">VR </w:t>
      </w:r>
      <w:r>
        <w:rPr>
          <w:rFonts w:hint="eastAsia"/>
          <w:sz w:val="24"/>
          <w:szCs w:val="24"/>
          <w:lang w:val="en-US" w:eastAsia="zh-CN"/>
        </w:rPr>
        <w:t xml:space="preserve">产品，三维手势将是其最理想的输入方式之一。在未来十年，随着 </w:t>
      </w:r>
      <w:r>
        <w:rPr>
          <w:rFonts w:hint="default"/>
          <w:sz w:val="24"/>
          <w:szCs w:val="24"/>
          <w:lang w:val="en-US" w:eastAsia="zh-CN"/>
        </w:rPr>
        <w:t xml:space="preserve">VR </w:t>
      </w:r>
      <w:r>
        <w:rPr>
          <w:rFonts w:hint="eastAsia"/>
          <w:sz w:val="24"/>
          <w:szCs w:val="24"/>
          <w:lang w:val="en-US" w:eastAsia="zh-CN"/>
        </w:rPr>
        <w:t xml:space="preserve">技术和设备的井喷式发展，三维手势技术必然能够拥有一席之地。除了 </w:t>
      </w:r>
      <w:r>
        <w:rPr>
          <w:rFonts w:hint="default"/>
          <w:sz w:val="24"/>
          <w:szCs w:val="24"/>
          <w:lang w:val="en-US" w:eastAsia="zh-CN"/>
        </w:rPr>
        <w:t>VR</w:t>
      </w:r>
      <w:r>
        <w:rPr>
          <w:rFonts w:hint="eastAsia"/>
          <w:sz w:val="24"/>
          <w:szCs w:val="24"/>
          <w:lang w:val="en-US" w:eastAsia="zh-CN"/>
        </w:rPr>
        <w:t>领域之外，家用机器人产业成为三维手势的另一个主要应用领域。传统的机器人功能往往比较简单，难以完成复杂的作业任务。随着近几年计算机视觉技术、导航技术、大数据和深度学习领域所取得的突破，面向家用的机器人领域也将迎来新的机遇。目前机器人技术需要一种或多种交互技术，来提升广大用户的交互体验。如果让机器人能够像人一样，通过识别人们的手势与人进行交互，这才是更加理想的方式。国外在20世纪90年代就开展了相关研究，其中</w:t>
      </w:r>
      <w:r>
        <w:rPr>
          <w:rFonts w:hint="default"/>
          <w:sz w:val="24"/>
          <w:szCs w:val="24"/>
          <w:vertAlign w:val="superscript"/>
          <w:lang w:val="en-US" w:eastAsia="zh-CN"/>
        </w:rPr>
        <w:t>[</w:t>
      </w:r>
      <w:r>
        <w:rPr>
          <w:rFonts w:hint="eastAsia"/>
          <w:sz w:val="24"/>
          <w:szCs w:val="24"/>
          <w:vertAlign w:val="superscript"/>
          <w:lang w:val="en-US" w:eastAsia="zh-CN"/>
        </w:rPr>
        <w:t>1</w:t>
      </w:r>
      <w:r>
        <w:rPr>
          <w:rFonts w:hint="default"/>
          <w:sz w:val="24"/>
          <w:szCs w:val="24"/>
          <w:vertAlign w:val="superscript"/>
          <w:lang w:val="en-US" w:eastAsia="zh-CN"/>
        </w:rPr>
        <w:t>][</w:t>
      </w:r>
      <w:r>
        <w:rPr>
          <w:rFonts w:hint="eastAsia"/>
          <w:sz w:val="24"/>
          <w:szCs w:val="24"/>
          <w:vertAlign w:val="superscript"/>
          <w:lang w:val="en-US" w:eastAsia="zh-CN"/>
        </w:rPr>
        <w:t>2</w:t>
      </w:r>
      <w:r>
        <w:rPr>
          <w:rFonts w:hint="default"/>
          <w:sz w:val="24"/>
          <w:szCs w:val="24"/>
          <w:vertAlign w:val="superscript"/>
          <w:lang w:val="en-US" w:eastAsia="zh-CN"/>
        </w:rPr>
        <w:t>]</w:t>
      </w:r>
      <w:r>
        <w:rPr>
          <w:rFonts w:hint="eastAsia"/>
          <w:sz w:val="24"/>
          <w:szCs w:val="24"/>
          <w:lang w:val="en-US" w:eastAsia="zh-CN"/>
        </w:rPr>
        <w:t>等文提出通过机器人对手势方向进行检测，实现机器人的引路功能，而文章</w:t>
      </w:r>
      <w:r>
        <w:rPr>
          <w:rFonts w:hint="default"/>
          <w:sz w:val="24"/>
          <w:szCs w:val="24"/>
          <w:vertAlign w:val="superscript"/>
          <w:lang w:val="en-US" w:eastAsia="zh-CN"/>
        </w:rPr>
        <w:t>[</w:t>
      </w:r>
      <w:r>
        <w:rPr>
          <w:rFonts w:hint="eastAsia"/>
          <w:sz w:val="24"/>
          <w:szCs w:val="24"/>
          <w:vertAlign w:val="superscript"/>
          <w:lang w:val="en-US" w:eastAsia="zh-CN"/>
        </w:rPr>
        <w:t>3</w:t>
      </w:r>
      <w:r>
        <w:rPr>
          <w:rFonts w:hint="default"/>
          <w:sz w:val="24"/>
          <w:szCs w:val="24"/>
          <w:vertAlign w:val="superscript"/>
          <w:lang w:val="en-US" w:eastAsia="zh-CN"/>
        </w:rPr>
        <w:t>]</w:t>
      </w:r>
      <w:r>
        <w:rPr>
          <w:rFonts w:hint="eastAsia"/>
          <w:sz w:val="24"/>
          <w:szCs w:val="24"/>
          <w:lang w:val="en-US" w:eastAsia="zh-CN"/>
        </w:rPr>
        <w:t>则实现了人与机器人更加自然的交互方式，通过机器人识别用户的手势来理解用户想表达的含义和心情，使得交互方式更加人性化，而在</w:t>
      </w:r>
      <w:r>
        <w:rPr>
          <w:rFonts w:hint="default"/>
          <w:sz w:val="24"/>
          <w:szCs w:val="24"/>
          <w:vertAlign w:val="superscript"/>
          <w:lang w:val="en-US" w:eastAsia="zh-CN"/>
        </w:rPr>
        <w:t>[</w:t>
      </w:r>
      <w:r>
        <w:rPr>
          <w:rFonts w:hint="eastAsia"/>
          <w:sz w:val="24"/>
          <w:szCs w:val="24"/>
          <w:vertAlign w:val="superscript"/>
          <w:lang w:val="en-US" w:eastAsia="zh-CN"/>
        </w:rPr>
        <w:t>4</w:t>
      </w:r>
      <w:r>
        <w:rPr>
          <w:rFonts w:hint="default"/>
          <w:sz w:val="24"/>
          <w:szCs w:val="24"/>
          <w:vertAlign w:val="superscript"/>
          <w:lang w:val="en-US" w:eastAsia="zh-CN"/>
        </w:rPr>
        <w:t>]</w:t>
      </w:r>
      <w:r>
        <w:rPr>
          <w:rFonts w:hint="eastAsia"/>
          <w:sz w:val="24"/>
          <w:szCs w:val="24"/>
          <w:lang w:val="en-US" w:eastAsia="zh-CN"/>
        </w:rPr>
        <w:t xml:space="preserve">中进一步将手势和头的面朝方向信息相结合，实现更加拟人化的交互理解。 </w:t>
      </w:r>
    </w:p>
    <w:p>
      <w:pPr>
        <w:ind w:firstLine="420" w:firstLineChars="0"/>
        <w:rPr>
          <w:rFonts w:hint="eastAsia"/>
          <w:sz w:val="24"/>
          <w:szCs w:val="24"/>
        </w:rPr>
      </w:pPr>
      <w:r>
        <w:rPr>
          <w:rFonts w:hint="eastAsia"/>
          <w:sz w:val="24"/>
          <w:szCs w:val="24"/>
          <w:lang w:val="en-US" w:eastAsia="zh-CN"/>
        </w:rPr>
        <w:t>除此之外，手语识别、互动娱乐、桌面交互等领域也是三维手势的重要应用场景，三维手势技术的发展对这些领域起着巨大促进作用。</w:t>
      </w:r>
    </w:p>
    <w:p>
      <w:pPr>
        <w:ind w:firstLine="420" w:firstLineChars="0"/>
        <w:rPr>
          <w:sz w:val="24"/>
          <w:szCs w:val="24"/>
        </w:rPr>
      </w:pPr>
      <w:r>
        <w:rPr>
          <w:rFonts w:hint="eastAsia"/>
          <w:sz w:val="24"/>
          <w:szCs w:val="24"/>
          <w:lang w:val="en-US" w:eastAsia="zh-CN"/>
        </w:rPr>
        <w:t>三维手势研究涉及从手部信息的捕获到手势的识别的各个方面，主要技术分为手检测、手跟踪和手势识别三部分</w:t>
      </w:r>
      <w:r>
        <w:rPr>
          <w:rFonts w:hint="eastAsia"/>
          <w:sz w:val="24"/>
          <w:szCs w:val="24"/>
          <w:vertAlign w:val="superscript"/>
          <w:lang w:val="en-US" w:eastAsia="zh-CN"/>
        </w:rPr>
        <w:t>[5</w:t>
      </w:r>
      <w:r>
        <w:rPr>
          <w:rFonts w:hint="default"/>
          <w:sz w:val="24"/>
          <w:szCs w:val="24"/>
          <w:vertAlign w:val="superscript"/>
          <w:lang w:val="en-US" w:eastAsia="zh-CN"/>
        </w:rPr>
        <w:t>]</w:t>
      </w:r>
      <w:r>
        <w:rPr>
          <w:rFonts w:hint="eastAsia"/>
          <w:sz w:val="24"/>
          <w:szCs w:val="24"/>
          <w:lang w:val="en-US" w:eastAsia="zh-CN"/>
        </w:rPr>
        <w:t xml:space="preserve">。其中，手检测是指从获取的数据中如何实时获得手部区域信息，为手势识别打下基础。手跟踪则是实时获取当前手势的姿态信息，这一步骤也可称为手部姿态估计，其主要目的是利用手部数据去估计当前手势动作下的手部姿态。手势识别主要侧重于对用户手势含义的识别，进一步可以分为静态手势、动态手势以及轨迹手势等类型。 </w:t>
      </w:r>
    </w:p>
    <w:p>
      <w:pPr>
        <w:ind w:firstLine="420" w:firstLineChars="0"/>
        <w:rPr>
          <w:sz w:val="24"/>
          <w:szCs w:val="24"/>
        </w:rPr>
      </w:pPr>
      <w:r>
        <w:rPr>
          <w:rFonts w:hint="eastAsia"/>
          <w:sz w:val="24"/>
          <w:szCs w:val="24"/>
          <w:lang w:val="en-US" w:eastAsia="zh-CN"/>
        </w:rPr>
        <w:t>手部姿态建模技术同样是三维手势领域的重要技术，其实现了手部姿态的实时估计，它的结果决定了手势识别以及相关应用的实际效果。在相关设备方面，手部姿态估计最开始使用的是接触式设备，即用户通过佩戴数据手套</w:t>
      </w:r>
      <w:r>
        <w:rPr>
          <w:rFonts w:hint="default"/>
          <w:sz w:val="24"/>
          <w:szCs w:val="24"/>
          <w:vertAlign w:val="superscript"/>
          <w:lang w:val="en-US" w:eastAsia="zh-CN"/>
        </w:rPr>
        <w:t>[</w:t>
      </w:r>
      <w:r>
        <w:rPr>
          <w:rFonts w:hint="eastAsia"/>
          <w:sz w:val="24"/>
          <w:szCs w:val="24"/>
          <w:vertAlign w:val="superscript"/>
          <w:lang w:val="en-US" w:eastAsia="zh-CN"/>
        </w:rPr>
        <w:t>6</w:t>
      </w:r>
      <w:r>
        <w:rPr>
          <w:rFonts w:hint="default"/>
          <w:sz w:val="24"/>
          <w:szCs w:val="24"/>
          <w:vertAlign w:val="superscript"/>
          <w:lang w:val="en-US" w:eastAsia="zh-CN"/>
        </w:rPr>
        <w:t>]</w:t>
      </w:r>
      <w:r>
        <w:rPr>
          <w:rFonts w:hint="eastAsia"/>
          <w:sz w:val="24"/>
          <w:szCs w:val="24"/>
          <w:lang w:val="en-US" w:eastAsia="zh-CN"/>
        </w:rPr>
        <w:t>，以检测不同手势下的手部姿态参数。这种设备昂贵，而像佩戴颜色手套</w:t>
      </w:r>
      <w:r>
        <w:rPr>
          <w:rFonts w:hint="default"/>
          <w:sz w:val="24"/>
          <w:szCs w:val="24"/>
          <w:vertAlign w:val="superscript"/>
          <w:lang w:val="en-US" w:eastAsia="zh-CN"/>
        </w:rPr>
        <w:t>[</w:t>
      </w:r>
      <w:r>
        <w:rPr>
          <w:rFonts w:hint="eastAsia"/>
          <w:sz w:val="24"/>
          <w:szCs w:val="24"/>
          <w:vertAlign w:val="superscript"/>
          <w:lang w:val="en-US" w:eastAsia="zh-CN"/>
        </w:rPr>
        <w:t>7</w:t>
      </w:r>
      <w:r>
        <w:rPr>
          <w:rFonts w:hint="default"/>
          <w:sz w:val="24"/>
          <w:szCs w:val="24"/>
          <w:vertAlign w:val="superscript"/>
          <w:lang w:val="en-US" w:eastAsia="zh-CN"/>
        </w:rPr>
        <w:t>]</w:t>
      </w:r>
      <w:r>
        <w:rPr>
          <w:rFonts w:hint="eastAsia"/>
          <w:sz w:val="24"/>
          <w:szCs w:val="24"/>
          <w:lang w:val="en-US" w:eastAsia="zh-CN"/>
        </w:rPr>
        <w:t>等这类方法极大降低了用户的舒适便利性，因此主流方法从使用接触式设备转移到了计算机视觉。按照综述文章</w:t>
      </w:r>
      <w:r>
        <w:rPr>
          <w:rFonts w:hint="default"/>
          <w:sz w:val="24"/>
          <w:szCs w:val="24"/>
          <w:vertAlign w:val="superscript"/>
          <w:lang w:val="en-US" w:eastAsia="zh-CN"/>
        </w:rPr>
        <w:t>[</w:t>
      </w:r>
      <w:r>
        <w:rPr>
          <w:rFonts w:hint="eastAsia"/>
          <w:sz w:val="24"/>
          <w:szCs w:val="24"/>
          <w:vertAlign w:val="superscript"/>
          <w:lang w:val="en-US" w:eastAsia="zh-CN"/>
        </w:rPr>
        <w:t>8][9</w:t>
      </w:r>
      <w:r>
        <w:rPr>
          <w:rFonts w:hint="default"/>
          <w:sz w:val="24"/>
          <w:szCs w:val="24"/>
          <w:vertAlign w:val="superscript"/>
          <w:lang w:val="en-US" w:eastAsia="zh-CN"/>
        </w:rPr>
        <w:t>]</w:t>
      </w:r>
      <w:r>
        <w:rPr>
          <w:rFonts w:hint="eastAsia"/>
          <w:sz w:val="24"/>
          <w:szCs w:val="24"/>
          <w:lang w:val="en-US" w:eastAsia="zh-CN"/>
        </w:rPr>
        <w:t>的方法分类，最初的研究方向始于基于表观法的静态手势识别领域，即利用拍摄的图像分割手部区域之后，检测轮廓曲率特征</w:t>
      </w:r>
      <w:r>
        <w:rPr>
          <w:rFonts w:hint="default"/>
          <w:sz w:val="24"/>
          <w:szCs w:val="24"/>
          <w:vertAlign w:val="superscript"/>
          <w:lang w:val="en-US" w:eastAsia="zh-CN"/>
        </w:rPr>
        <w:t>[1</w:t>
      </w:r>
      <w:r>
        <w:rPr>
          <w:rFonts w:hint="eastAsia"/>
          <w:sz w:val="24"/>
          <w:szCs w:val="24"/>
          <w:vertAlign w:val="superscript"/>
          <w:lang w:val="en-US" w:eastAsia="zh-CN"/>
        </w:rPr>
        <w:t>0</w:t>
      </w:r>
      <w:r>
        <w:rPr>
          <w:rFonts w:hint="default"/>
          <w:sz w:val="24"/>
          <w:szCs w:val="24"/>
          <w:vertAlign w:val="superscript"/>
          <w:lang w:val="en-US" w:eastAsia="zh-CN"/>
        </w:rPr>
        <w:t>]</w:t>
      </w:r>
      <w:r>
        <w:rPr>
          <w:rFonts w:hint="eastAsia"/>
          <w:sz w:val="24"/>
          <w:szCs w:val="24"/>
          <w:lang w:val="en-US" w:eastAsia="zh-CN"/>
        </w:rPr>
        <w:t>、指尖点位置</w:t>
      </w:r>
      <w:r>
        <w:rPr>
          <w:rFonts w:hint="default"/>
          <w:sz w:val="24"/>
          <w:szCs w:val="24"/>
          <w:vertAlign w:val="superscript"/>
          <w:lang w:val="en-US" w:eastAsia="zh-CN"/>
        </w:rPr>
        <w:t>[1</w:t>
      </w:r>
      <w:r>
        <w:rPr>
          <w:rFonts w:hint="eastAsia"/>
          <w:sz w:val="24"/>
          <w:szCs w:val="24"/>
          <w:vertAlign w:val="superscript"/>
          <w:lang w:val="en-US" w:eastAsia="zh-CN"/>
        </w:rPr>
        <w:t>1</w:t>
      </w:r>
      <w:r>
        <w:rPr>
          <w:rFonts w:hint="default"/>
          <w:sz w:val="24"/>
          <w:szCs w:val="24"/>
          <w:vertAlign w:val="superscript"/>
          <w:lang w:val="en-US" w:eastAsia="zh-CN"/>
        </w:rPr>
        <w:t>]</w:t>
      </w:r>
      <w:r>
        <w:rPr>
          <w:rFonts w:hint="eastAsia"/>
          <w:sz w:val="24"/>
          <w:szCs w:val="24"/>
          <w:lang w:val="en-US" w:eastAsia="zh-CN"/>
        </w:rPr>
        <w:t>等信息，对其结果进行模板匹配或设定约束来实现手势识别；也有文章</w:t>
      </w:r>
      <w:r>
        <w:rPr>
          <w:rFonts w:hint="default"/>
          <w:sz w:val="24"/>
          <w:szCs w:val="24"/>
          <w:vertAlign w:val="superscript"/>
          <w:lang w:val="en-US" w:eastAsia="zh-CN"/>
        </w:rPr>
        <w:t>[1</w:t>
      </w:r>
      <w:r>
        <w:rPr>
          <w:rFonts w:hint="eastAsia"/>
          <w:sz w:val="24"/>
          <w:szCs w:val="24"/>
          <w:vertAlign w:val="superscript"/>
          <w:lang w:val="en-US" w:eastAsia="zh-CN"/>
        </w:rPr>
        <w:t>2</w:t>
      </w:r>
      <w:r>
        <w:rPr>
          <w:rFonts w:hint="default"/>
          <w:sz w:val="24"/>
          <w:szCs w:val="24"/>
          <w:vertAlign w:val="superscript"/>
          <w:lang w:val="en-US" w:eastAsia="zh-CN"/>
        </w:rPr>
        <w:t>]</w:t>
      </w:r>
      <w:r>
        <w:rPr>
          <w:rFonts w:hint="eastAsia"/>
          <w:sz w:val="24"/>
          <w:szCs w:val="24"/>
          <w:lang w:val="en-US" w:eastAsia="zh-CN"/>
        </w:rPr>
        <w:t xml:space="preserve">对手部区域提取 </w:t>
      </w:r>
      <w:r>
        <w:rPr>
          <w:rFonts w:hint="default"/>
          <w:sz w:val="24"/>
          <w:szCs w:val="24"/>
          <w:lang w:val="en-US" w:eastAsia="zh-CN"/>
        </w:rPr>
        <w:t xml:space="preserve">Haar-like </w:t>
      </w:r>
      <w:r>
        <w:rPr>
          <w:rFonts w:hint="eastAsia"/>
          <w:sz w:val="24"/>
          <w:szCs w:val="24"/>
          <w:lang w:val="en-US" w:eastAsia="zh-CN"/>
        </w:rPr>
        <w:t xml:space="preserve">特征并利用 </w:t>
      </w:r>
      <w:r>
        <w:rPr>
          <w:rFonts w:hint="default"/>
          <w:sz w:val="24"/>
          <w:szCs w:val="24"/>
          <w:lang w:val="en-US" w:eastAsia="zh-CN"/>
        </w:rPr>
        <w:t xml:space="preserve">Adaboost </w:t>
      </w:r>
      <w:r>
        <w:rPr>
          <w:rFonts w:hint="eastAsia"/>
          <w:sz w:val="24"/>
          <w:szCs w:val="24"/>
          <w:lang w:val="en-US" w:eastAsia="zh-CN"/>
        </w:rPr>
        <w:t xml:space="preserve">分类器进行手势识别。这样的静态手势识别多采用彩色图像，能够估计出姿态比较特殊的手势模板参数，但是在实际场合下往往背景比较复杂，同时手部的自由度较高、外观形变大，这些因素使得基于静态手势识别的方法并没有对交互领域起到推动作用。 </w:t>
      </w:r>
    </w:p>
    <w:p>
      <w:pPr>
        <w:ind w:firstLine="420" w:firstLineChars="0"/>
        <w:rPr>
          <w:rFonts w:hint="eastAsia"/>
          <w:sz w:val="24"/>
          <w:szCs w:val="24"/>
          <w:lang w:val="en-US" w:eastAsia="zh-CN"/>
        </w:rPr>
      </w:pPr>
      <w:r>
        <w:rPr>
          <w:rFonts w:hint="eastAsia"/>
          <w:sz w:val="24"/>
          <w:szCs w:val="24"/>
          <w:lang w:val="en-US" w:eastAsia="zh-CN"/>
        </w:rPr>
        <w:t xml:space="preserve">最近几年，深度摄像机的普及和流行颠覆了很多领域的传统方法，同时也使得一些新领域成为研究热点。当下比较火热的研究领域包括姿态估计、物体识别以及地图导航等。以姿态估计作为代表，手部姿态估计技术已经得到极大的提升，微软推出的 </w:t>
      </w:r>
      <w:r>
        <w:rPr>
          <w:rFonts w:hint="default"/>
          <w:sz w:val="24"/>
          <w:szCs w:val="24"/>
          <w:lang w:val="en-US" w:eastAsia="zh-CN"/>
        </w:rPr>
        <w:t xml:space="preserve">Kinect </w:t>
      </w:r>
      <w:r>
        <w:rPr>
          <w:rFonts w:hint="eastAsia"/>
          <w:sz w:val="24"/>
          <w:szCs w:val="24"/>
          <w:lang w:val="en-US" w:eastAsia="zh-CN"/>
        </w:rPr>
        <w:t>传感器已经在多个领域代替彩色相机展开应用。</w:t>
      </w:r>
    </w:p>
    <w:p>
      <w:pPr>
        <w:ind w:firstLine="420" w:firstLineChars="0"/>
        <w:rPr>
          <w:rFonts w:hint="eastAsia"/>
          <w:sz w:val="24"/>
          <w:szCs w:val="24"/>
        </w:rPr>
      </w:pPr>
      <w:r>
        <w:rPr>
          <w:rFonts w:hint="default"/>
          <w:sz w:val="24"/>
          <w:szCs w:val="24"/>
          <w:lang w:val="en-US" w:eastAsia="zh-CN"/>
        </w:rPr>
        <w:t xml:space="preserve">Kinect </w:t>
      </w:r>
      <w:r>
        <w:rPr>
          <w:rFonts w:hint="eastAsia"/>
          <w:sz w:val="24"/>
          <w:szCs w:val="24"/>
          <w:lang w:val="en-US" w:eastAsia="zh-CN"/>
        </w:rPr>
        <w:t xml:space="preserve">传感器相比传统的彩色摄像机，能够以廉价的方式获得拍摄物体相对于相机的深度信息，即深度图像。根据获得被拍摄物体的深度图像，不仅可以更方便的分割背景和被拍摄物体，而且相比传统的 </w:t>
      </w:r>
      <w:r>
        <w:rPr>
          <w:rFonts w:hint="default"/>
          <w:sz w:val="24"/>
          <w:szCs w:val="24"/>
          <w:lang w:val="en-US" w:eastAsia="zh-CN"/>
        </w:rPr>
        <w:t xml:space="preserve">2D </w:t>
      </w:r>
      <w:r>
        <w:rPr>
          <w:rFonts w:hint="eastAsia"/>
          <w:sz w:val="24"/>
          <w:szCs w:val="24"/>
          <w:lang w:val="en-US" w:eastAsia="zh-CN"/>
        </w:rPr>
        <w:t xml:space="preserve">图像数据更能够表达物体在形变过程中表面所发生的实际变化。因此，基于深度数据的手部姿态建模技术，逐渐占据了主流。Kinect除了可以获取深度图像数据之外还可以获取点云数据，以点云数据形式作为手部姿态估计的处理数据，可以更好地保留手的3D信息。 </w:t>
      </w:r>
    </w:p>
    <w:p>
      <w:pPr>
        <w:pStyle w:val="3"/>
        <w:keepLines/>
        <w:numPr>
          <w:ilvl w:val="1"/>
          <w:numId w:val="1"/>
        </w:numPr>
        <w:spacing w:before="260" w:after="260" w:line="416" w:lineRule="auto"/>
        <w:rPr>
          <w:sz w:val="32"/>
          <w:szCs w:val="32"/>
        </w:rPr>
      </w:pPr>
      <w:bookmarkStart w:id="24" w:name="_Toc26537"/>
      <w:r>
        <w:rPr>
          <w:rFonts w:hint="eastAsia"/>
          <w:sz w:val="32"/>
          <w:szCs w:val="32"/>
        </w:rPr>
        <w:t>国内外研究概况</w:t>
      </w:r>
      <w:bookmarkEnd w:id="23"/>
      <w:bookmarkEnd w:id="24"/>
    </w:p>
    <w:p>
      <w:pPr>
        <w:ind w:firstLine="420" w:firstLineChars="0"/>
        <w:rPr>
          <w:rFonts w:hint="eastAsia"/>
          <w:sz w:val="24"/>
          <w:szCs w:val="24"/>
          <w:lang w:val="en-US" w:eastAsia="zh-CN"/>
        </w:rPr>
      </w:pPr>
      <w:r>
        <w:rPr>
          <w:rFonts w:hint="eastAsia"/>
          <w:sz w:val="24"/>
          <w:szCs w:val="24"/>
          <w:lang w:val="en-US" w:eastAsia="zh-CN"/>
        </w:rPr>
        <w:t>手部姿态估计技术可分为三种，生成方法、判别方法和混合方法。其中，生成方法被称为基于模型的方法，判别方法被称为基于外观的方法，而混合方法则由这两种方法融合而成。这些方法都是读入深度图像输出对应的手势模型。</w:t>
      </w:r>
    </w:p>
    <w:p>
      <w:pPr>
        <w:ind w:firstLine="420" w:firstLineChars="0"/>
        <w:rPr>
          <w:rFonts w:hint="default"/>
          <w:sz w:val="24"/>
          <w:szCs w:val="24"/>
          <w:lang w:val="en-US" w:eastAsia="zh-CN"/>
        </w:rPr>
      </w:pPr>
      <w:r>
        <w:rPr>
          <w:rFonts w:hint="eastAsia"/>
          <w:sz w:val="24"/>
          <w:szCs w:val="24"/>
          <w:lang w:val="en-US" w:eastAsia="zh-CN"/>
        </w:rPr>
        <w:t>生成方法的核心思路是：先创建大量的手势，之后于当前深度图像中选择最匹配的手势，基于输入的深度图像与手模型深度图像的相似性，对目标函数进行优化，进而找到最接近的手模型。该类方法的优点是可以输出高精度的手势，缺点则是计算量大，估计的错误容易出现累积。</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判别方法的核心思路是：学习从深度图像到手势的映射。优点是由于每帧都会进行初始化过程，因此错误不会传播到下一帧，缺点是深度图像的低分辨率、自我遮挡、快速移动会产生大量错误。 </w:t>
      </w:r>
    </w:p>
    <w:p>
      <w:pPr>
        <w:numPr>
          <w:ilvl w:val="0"/>
          <w:numId w:val="0"/>
        </w:numPr>
        <w:ind w:firstLine="420" w:firstLineChars="0"/>
        <w:rPr>
          <w:rFonts w:hint="default"/>
          <w:sz w:val="24"/>
          <w:szCs w:val="24"/>
          <w:lang w:val="en-US" w:eastAsia="zh-CN"/>
        </w:rPr>
      </w:pPr>
      <w:r>
        <w:rPr>
          <w:rFonts w:hint="eastAsia"/>
          <w:sz w:val="24"/>
          <w:szCs w:val="24"/>
          <w:lang w:val="en-US" w:eastAsia="zh-CN"/>
        </w:rPr>
        <w:t>相比于生成方法的错误累积缺点，判别方法每帧都会初始化手势的这一特点可以让整个估计过程更容易从追踪失败中恢复正常。在呈现效果方面，由于从大量数据中学习而得的判别模型只能估计出一个粗糙的手势，而生成方法则可以通过使用高质量的手部几何模板来提高呈现效果。</w:t>
      </w:r>
    </w:p>
    <w:p>
      <w:pPr>
        <w:rPr>
          <w:sz w:val="24"/>
          <w:szCs w:val="24"/>
        </w:rPr>
      </w:pPr>
    </w:p>
    <w:p>
      <w:pPr>
        <w:pStyle w:val="24"/>
        <w:numPr>
          <w:ilvl w:val="2"/>
          <w:numId w:val="1"/>
        </w:numPr>
        <w:rPr>
          <w:rFonts w:ascii="黑体" w:eastAsia="黑体"/>
          <w:b w:val="0"/>
          <w:sz w:val="24"/>
          <w:szCs w:val="24"/>
        </w:rPr>
      </w:pPr>
      <w:bookmarkStart w:id="25" w:name="_Toc23128"/>
      <w:r>
        <w:rPr>
          <w:rFonts w:hint="eastAsia" w:ascii="黑体" w:eastAsia="黑体"/>
          <w:b w:val="0"/>
          <w:sz w:val="24"/>
          <w:szCs w:val="24"/>
          <w:lang w:val="en-US" w:eastAsia="zh-CN"/>
        </w:rPr>
        <w:t>生成方法</w:t>
      </w:r>
      <w:bookmarkEnd w:id="25"/>
    </w:p>
    <w:p>
      <w:pPr>
        <w:numPr>
          <w:ilvl w:val="0"/>
          <w:numId w:val="0"/>
        </w:numPr>
        <w:ind w:firstLine="420" w:firstLineChars="0"/>
        <w:rPr>
          <w:rFonts w:hint="default"/>
          <w:sz w:val="24"/>
          <w:szCs w:val="24"/>
          <w:lang w:val="en-US" w:eastAsia="zh-CN"/>
        </w:rPr>
      </w:pPr>
      <w:r>
        <w:rPr>
          <w:rFonts w:hint="eastAsia"/>
          <w:sz w:val="24"/>
          <w:szCs w:val="24"/>
          <w:lang w:val="en-US" w:eastAsia="zh-CN"/>
        </w:rPr>
        <w:t>生成方法通过图像的时间序列来匹配模板</w:t>
      </w:r>
      <w:r>
        <w:rPr>
          <w:rFonts w:hint="eastAsia"/>
          <w:sz w:val="24"/>
          <w:szCs w:val="24"/>
          <w:vertAlign w:val="superscript"/>
          <w:lang w:val="en-US" w:eastAsia="zh-CN"/>
        </w:rPr>
        <w:t>[13][14][15]</w:t>
      </w:r>
      <w:r>
        <w:rPr>
          <w:rFonts w:hint="eastAsia"/>
          <w:sz w:val="24"/>
          <w:szCs w:val="24"/>
          <w:lang w:val="en-US" w:eastAsia="zh-CN"/>
        </w:rPr>
        <w:t>，如果给定所跟踪手的精确模板，这些方法可以追踪更精细的手部动作。Oikonomidis等人</w:t>
      </w:r>
      <w:r>
        <w:rPr>
          <w:rFonts w:hint="eastAsia"/>
          <w:sz w:val="24"/>
          <w:szCs w:val="24"/>
          <w:vertAlign w:val="superscript"/>
          <w:lang w:val="en-US" w:eastAsia="zh-CN"/>
        </w:rPr>
        <w:t>[16][17]</w:t>
      </w:r>
      <w:r>
        <w:rPr>
          <w:rFonts w:hint="eastAsia"/>
          <w:sz w:val="24"/>
          <w:szCs w:val="24"/>
          <w:lang w:val="en-US" w:eastAsia="zh-CN"/>
        </w:rPr>
        <w:t>则使用了高质量的3D手势模板来进行关节运动中的手势跟踪和精准3D姿势估计</w:t>
      </w:r>
      <w:r>
        <w:rPr>
          <w:rFonts w:hint="eastAsia"/>
          <w:sz w:val="24"/>
          <w:szCs w:val="24"/>
          <w:vertAlign w:val="superscript"/>
          <w:lang w:val="en-US" w:eastAsia="zh-CN"/>
        </w:rPr>
        <w:t>[6]</w:t>
      </w:r>
      <w:r>
        <w:rPr>
          <w:rFonts w:hint="eastAsia"/>
          <w:sz w:val="24"/>
          <w:szCs w:val="24"/>
          <w:lang w:val="en-US" w:eastAsia="zh-CN"/>
        </w:rPr>
        <w:t>。</w:t>
      </w:r>
    </w:p>
    <w:p>
      <w:pPr>
        <w:numPr>
          <w:ilvl w:val="0"/>
          <w:numId w:val="0"/>
        </w:numPr>
        <w:ind w:firstLine="420" w:firstLineChars="0"/>
        <w:rPr>
          <w:rFonts w:hint="default"/>
          <w:sz w:val="24"/>
          <w:szCs w:val="24"/>
          <w:lang w:val="en-US" w:eastAsia="zh-CN"/>
        </w:rPr>
      </w:pPr>
      <w:r>
        <w:rPr>
          <w:rFonts w:hint="default"/>
          <w:sz w:val="24"/>
          <w:szCs w:val="24"/>
          <w:lang w:val="en-US" w:eastAsia="zh-CN"/>
        </w:rPr>
        <w:t>Oikonomidis等</w:t>
      </w:r>
      <w:r>
        <w:rPr>
          <w:rFonts w:hint="eastAsia"/>
          <w:sz w:val="24"/>
          <w:szCs w:val="24"/>
          <w:lang w:val="en-US" w:eastAsia="zh-CN"/>
        </w:rPr>
        <w:t>人</w:t>
      </w:r>
      <w:r>
        <w:rPr>
          <w:rFonts w:hint="default"/>
          <w:sz w:val="24"/>
          <w:szCs w:val="24"/>
          <w:vertAlign w:val="superscript"/>
          <w:lang w:val="en-US" w:eastAsia="zh-CN"/>
        </w:rPr>
        <w:t>[</w:t>
      </w:r>
      <w:r>
        <w:rPr>
          <w:rFonts w:hint="eastAsia"/>
          <w:sz w:val="24"/>
          <w:szCs w:val="24"/>
          <w:vertAlign w:val="superscript"/>
          <w:lang w:val="en-US" w:eastAsia="zh-CN"/>
        </w:rPr>
        <w:t>13</w:t>
      </w:r>
      <w:r>
        <w:rPr>
          <w:rFonts w:hint="default"/>
          <w:sz w:val="24"/>
          <w:szCs w:val="24"/>
          <w:vertAlign w:val="superscript"/>
          <w:lang w:val="en-US" w:eastAsia="zh-CN"/>
        </w:rPr>
        <w:t>]</w:t>
      </w:r>
      <w:r>
        <w:rPr>
          <w:rFonts w:hint="default"/>
          <w:sz w:val="24"/>
          <w:szCs w:val="24"/>
          <w:lang w:val="en-US" w:eastAsia="zh-CN"/>
        </w:rPr>
        <w:t>提出了一种基于粒子群优化（PSO）的生成方法，</w:t>
      </w:r>
      <w:r>
        <w:rPr>
          <w:rFonts w:hint="eastAsia"/>
          <w:sz w:val="24"/>
          <w:szCs w:val="24"/>
          <w:lang w:val="en-US" w:eastAsia="zh-CN"/>
        </w:rPr>
        <w:t>可以</w:t>
      </w:r>
      <w:r>
        <w:rPr>
          <w:rFonts w:hint="default"/>
          <w:sz w:val="24"/>
          <w:szCs w:val="24"/>
          <w:lang w:val="en-US" w:eastAsia="zh-CN"/>
        </w:rPr>
        <w:t>使用深度传感器进行完整的DoF手部跟踪（15Hz）</w:t>
      </w:r>
      <w:r>
        <w:rPr>
          <w:rFonts w:hint="eastAsia"/>
          <w:sz w:val="24"/>
          <w:szCs w:val="24"/>
          <w:lang w:val="en-US" w:eastAsia="zh-CN"/>
        </w:rPr>
        <w:t>。该方法使用</w:t>
      </w:r>
      <w:r>
        <w:rPr>
          <w:rFonts w:hint="default"/>
          <w:sz w:val="24"/>
          <w:szCs w:val="24"/>
          <w:lang w:val="en-US" w:eastAsia="zh-CN"/>
        </w:rPr>
        <w:t>初始姿势</w:t>
      </w:r>
      <w:r>
        <w:rPr>
          <w:rFonts w:hint="eastAsia"/>
          <w:sz w:val="24"/>
          <w:szCs w:val="24"/>
          <w:lang w:val="en-US" w:eastAsia="zh-CN"/>
        </w:rPr>
        <w:t>模型</w:t>
      </w:r>
      <w:r>
        <w:rPr>
          <w:rFonts w:hint="default"/>
          <w:sz w:val="24"/>
          <w:szCs w:val="24"/>
          <w:lang w:val="en-US" w:eastAsia="zh-CN"/>
        </w:rPr>
        <w:t>跟踪手</w:t>
      </w:r>
      <w:r>
        <w:rPr>
          <w:rFonts w:hint="eastAsia"/>
          <w:sz w:val="24"/>
          <w:szCs w:val="24"/>
          <w:lang w:val="en-US" w:eastAsia="zh-CN"/>
        </w:rPr>
        <w:t>的动作</w:t>
      </w:r>
      <w:r>
        <w:rPr>
          <w:rFonts w:hint="default"/>
          <w:sz w:val="24"/>
          <w:szCs w:val="24"/>
          <w:lang w:val="en-US" w:eastAsia="zh-CN"/>
        </w:rPr>
        <w:t>，</w:t>
      </w:r>
      <w:r>
        <w:rPr>
          <w:rFonts w:hint="eastAsia"/>
          <w:sz w:val="24"/>
          <w:szCs w:val="24"/>
          <w:lang w:val="en-US" w:eastAsia="zh-CN"/>
        </w:rPr>
        <w:t>但</w:t>
      </w:r>
      <w:r>
        <w:rPr>
          <w:rFonts w:hint="default"/>
          <w:sz w:val="24"/>
          <w:szCs w:val="24"/>
          <w:lang w:val="en-US" w:eastAsia="zh-CN"/>
        </w:rPr>
        <w:t>无法从跟踪丢失中恢复。钱等</w:t>
      </w:r>
      <w:r>
        <w:rPr>
          <w:rFonts w:hint="default"/>
          <w:sz w:val="24"/>
          <w:szCs w:val="24"/>
          <w:vertAlign w:val="superscript"/>
          <w:lang w:val="en-US" w:eastAsia="zh-CN"/>
        </w:rPr>
        <w:t>[</w:t>
      </w:r>
      <w:r>
        <w:rPr>
          <w:rFonts w:hint="eastAsia"/>
          <w:sz w:val="24"/>
          <w:szCs w:val="24"/>
          <w:vertAlign w:val="superscript"/>
          <w:lang w:val="en-US" w:eastAsia="zh-CN"/>
        </w:rPr>
        <w:t>19</w:t>
      </w:r>
      <w:r>
        <w:rPr>
          <w:rFonts w:hint="default"/>
          <w:sz w:val="24"/>
          <w:szCs w:val="24"/>
          <w:vertAlign w:val="superscript"/>
          <w:lang w:val="en-US" w:eastAsia="zh-CN"/>
        </w:rPr>
        <w:t>]</w:t>
      </w:r>
      <w:r>
        <w:rPr>
          <w:rFonts w:hint="default"/>
          <w:sz w:val="24"/>
          <w:szCs w:val="24"/>
          <w:lang w:val="en-US" w:eastAsia="zh-CN"/>
        </w:rPr>
        <w:t>通过</w:t>
      </w:r>
      <w:r>
        <w:rPr>
          <w:rFonts w:hint="eastAsia"/>
          <w:sz w:val="24"/>
          <w:szCs w:val="24"/>
          <w:lang w:val="en-US" w:eastAsia="zh-CN"/>
        </w:rPr>
        <w:t>增加一个预处理的</w:t>
      </w:r>
      <w:r>
        <w:rPr>
          <w:rFonts w:hint="default"/>
          <w:sz w:val="24"/>
          <w:szCs w:val="24"/>
          <w:lang w:val="en-US" w:eastAsia="zh-CN"/>
        </w:rPr>
        <w:t xml:space="preserve"> PSO步骤和重新初始化程序来扩展</w:t>
      </w:r>
      <w:r>
        <w:rPr>
          <w:rFonts w:hint="default"/>
          <w:sz w:val="24"/>
          <w:szCs w:val="24"/>
          <w:vertAlign w:val="superscript"/>
          <w:lang w:val="en-US" w:eastAsia="zh-CN"/>
        </w:rPr>
        <w:t>[</w:t>
      </w:r>
      <w:r>
        <w:rPr>
          <w:rFonts w:hint="eastAsia"/>
          <w:sz w:val="24"/>
          <w:szCs w:val="24"/>
          <w:vertAlign w:val="superscript"/>
          <w:lang w:val="en-US" w:eastAsia="zh-CN"/>
        </w:rPr>
        <w:t>13</w:t>
      </w:r>
      <w:r>
        <w:rPr>
          <w:rFonts w:hint="default"/>
          <w:sz w:val="24"/>
          <w:szCs w:val="24"/>
          <w:vertAlign w:val="superscript"/>
          <w:lang w:val="en-US" w:eastAsia="zh-CN"/>
        </w:rPr>
        <w:t>]</w:t>
      </w:r>
      <w:r>
        <w:rPr>
          <w:rFonts w:hint="default"/>
          <w:sz w:val="24"/>
          <w:szCs w:val="24"/>
          <w:lang w:val="en-US" w:eastAsia="zh-CN"/>
        </w:rPr>
        <w:t>。 Melax等</w:t>
      </w:r>
      <w:r>
        <w:rPr>
          <w:rFonts w:hint="eastAsia"/>
          <w:sz w:val="24"/>
          <w:szCs w:val="24"/>
          <w:lang w:val="en-US" w:eastAsia="zh-CN"/>
        </w:rPr>
        <w:t>人</w:t>
      </w:r>
      <w:r>
        <w:rPr>
          <w:rFonts w:hint="default"/>
          <w:sz w:val="24"/>
          <w:szCs w:val="24"/>
          <w:vertAlign w:val="superscript"/>
          <w:lang w:val="en-US" w:eastAsia="zh-CN"/>
        </w:rPr>
        <w:t>[</w:t>
      </w:r>
      <w:r>
        <w:rPr>
          <w:rFonts w:hint="eastAsia"/>
          <w:sz w:val="24"/>
          <w:szCs w:val="24"/>
          <w:vertAlign w:val="superscript"/>
          <w:lang w:val="en-US" w:eastAsia="zh-CN"/>
        </w:rPr>
        <w:t>14]</w:t>
      </w:r>
      <w:r>
        <w:rPr>
          <w:rFonts w:hint="eastAsia"/>
          <w:sz w:val="24"/>
          <w:szCs w:val="24"/>
          <w:lang w:val="en-US" w:eastAsia="zh-CN"/>
        </w:rPr>
        <w:t>和</w:t>
      </w:r>
      <w:r>
        <w:rPr>
          <w:rFonts w:hint="default"/>
          <w:sz w:val="24"/>
          <w:szCs w:val="24"/>
          <w:lang w:val="en-US" w:eastAsia="zh-CN"/>
        </w:rPr>
        <w:t>钱等</w:t>
      </w:r>
      <w:r>
        <w:rPr>
          <w:rFonts w:hint="eastAsia"/>
          <w:sz w:val="24"/>
          <w:szCs w:val="24"/>
          <w:lang w:val="en-US" w:eastAsia="zh-CN"/>
        </w:rPr>
        <w:t>人</w:t>
      </w:r>
      <w:r>
        <w:rPr>
          <w:rFonts w:hint="eastAsia"/>
          <w:sz w:val="24"/>
          <w:szCs w:val="24"/>
          <w:vertAlign w:val="superscript"/>
          <w:lang w:val="en-US" w:eastAsia="zh-CN"/>
        </w:rPr>
        <w:t>[19</w:t>
      </w:r>
      <w:r>
        <w:rPr>
          <w:rFonts w:hint="default"/>
          <w:sz w:val="24"/>
          <w:szCs w:val="24"/>
          <w:vertAlign w:val="superscript"/>
          <w:lang w:val="en-US" w:eastAsia="zh-CN"/>
        </w:rPr>
        <w:t>]</w:t>
      </w:r>
      <w:r>
        <w:rPr>
          <w:rFonts w:hint="eastAsia"/>
          <w:sz w:val="24"/>
          <w:szCs w:val="24"/>
          <w:lang w:val="en-US" w:eastAsia="zh-CN"/>
        </w:rPr>
        <w:t>的简单几何初始化试探法可以克服从上一帧优化中造成的跟踪丢失问题。</w:t>
      </w:r>
      <w:r>
        <w:rPr>
          <w:rFonts w:hint="default"/>
          <w:sz w:val="24"/>
          <w:szCs w:val="24"/>
          <w:lang w:val="en-US" w:eastAsia="zh-CN"/>
        </w:rPr>
        <w:t xml:space="preserve"> </w:t>
      </w:r>
      <w:r>
        <w:rPr>
          <w:rFonts w:hint="eastAsia"/>
          <w:sz w:val="24"/>
          <w:szCs w:val="24"/>
          <w:lang w:val="en-US" w:eastAsia="zh-CN"/>
        </w:rPr>
        <w:t>Melax等人</w:t>
      </w:r>
      <w:r>
        <w:rPr>
          <w:rFonts w:hint="default"/>
          <w:sz w:val="24"/>
          <w:szCs w:val="24"/>
          <w:vertAlign w:val="superscript"/>
          <w:lang w:val="en-US" w:eastAsia="zh-CN"/>
        </w:rPr>
        <w:t>[</w:t>
      </w:r>
      <w:r>
        <w:rPr>
          <w:rFonts w:hint="eastAsia"/>
          <w:sz w:val="24"/>
          <w:szCs w:val="24"/>
          <w:vertAlign w:val="superscript"/>
          <w:lang w:val="en-US" w:eastAsia="zh-CN"/>
        </w:rPr>
        <w:t>14</w:t>
      </w:r>
      <w:r>
        <w:rPr>
          <w:rFonts w:hint="default"/>
          <w:sz w:val="24"/>
          <w:szCs w:val="24"/>
          <w:vertAlign w:val="superscript"/>
          <w:lang w:val="en-US" w:eastAsia="zh-CN"/>
        </w:rPr>
        <w:t>]</w:t>
      </w:r>
      <w:r>
        <w:rPr>
          <w:rFonts w:hint="default"/>
          <w:sz w:val="24"/>
          <w:szCs w:val="24"/>
          <w:lang w:val="en-US" w:eastAsia="zh-CN"/>
        </w:rPr>
        <w:t>使用由</w:t>
      </w:r>
      <w:r>
        <w:rPr>
          <w:rFonts w:hint="eastAsia"/>
          <w:sz w:val="24"/>
          <w:szCs w:val="24"/>
          <w:lang w:val="en-US" w:eastAsia="zh-CN"/>
        </w:rPr>
        <w:t>物理处理器</w:t>
      </w:r>
      <w:r>
        <w:rPr>
          <w:rFonts w:hint="default"/>
          <w:sz w:val="24"/>
          <w:szCs w:val="24"/>
          <w:lang w:val="en-US" w:eastAsia="zh-CN"/>
        </w:rPr>
        <w:t>驱动的生成方法</w:t>
      </w:r>
      <w:r>
        <w:rPr>
          <w:rFonts w:hint="eastAsia"/>
          <w:sz w:val="24"/>
          <w:szCs w:val="24"/>
          <w:lang w:val="en-US" w:eastAsia="zh-CN"/>
        </w:rPr>
        <w:t>进行</w:t>
      </w:r>
      <w:r>
        <w:rPr>
          <w:rFonts w:hint="default"/>
          <w:sz w:val="24"/>
          <w:szCs w:val="24"/>
          <w:lang w:val="en-US" w:eastAsia="zh-CN"/>
        </w:rPr>
        <w:t>3D姿态估计。</w:t>
      </w:r>
      <w:r>
        <w:rPr>
          <w:rFonts w:hint="eastAsia"/>
          <w:sz w:val="24"/>
          <w:szCs w:val="24"/>
          <w:lang w:val="en-US" w:eastAsia="zh-CN"/>
        </w:rPr>
        <w:t>这些方法所处理的场景距离范围小且使用的是</w:t>
      </w:r>
      <w:r>
        <w:rPr>
          <w:rFonts w:hint="default"/>
          <w:sz w:val="24"/>
          <w:szCs w:val="24"/>
          <w:lang w:val="en-US" w:eastAsia="zh-CN"/>
        </w:rPr>
        <w:t>简单的多面体模型</w:t>
      </w:r>
      <w:r>
        <w:rPr>
          <w:rFonts w:hint="eastAsia"/>
          <w:sz w:val="24"/>
          <w:szCs w:val="24"/>
          <w:lang w:val="en-US" w:eastAsia="zh-CN"/>
        </w:rPr>
        <w:t>，而Fitzgibbon等</w:t>
      </w:r>
      <w:r>
        <w:rPr>
          <w:rFonts w:hint="eastAsia"/>
          <w:sz w:val="24"/>
          <w:szCs w:val="24"/>
          <w:vertAlign w:val="superscript"/>
          <w:lang w:val="en-US" w:eastAsia="zh-CN"/>
        </w:rPr>
        <w:t>[20]</w:t>
      </w:r>
      <w:r>
        <w:rPr>
          <w:rFonts w:hint="eastAsia"/>
          <w:sz w:val="24"/>
          <w:szCs w:val="24"/>
          <w:lang w:val="en-US" w:eastAsia="zh-CN"/>
        </w:rPr>
        <w:t>的工作范围可扩展到数米范围，使用了更完整的</w:t>
      </w:r>
      <w:r>
        <w:rPr>
          <w:rFonts w:hint="default"/>
          <w:sz w:val="24"/>
          <w:szCs w:val="24"/>
          <w:lang w:val="en-US" w:eastAsia="zh-CN"/>
        </w:rPr>
        <w:t>3D网格模型。</w:t>
      </w:r>
      <w:r>
        <w:rPr>
          <w:rFonts w:hint="eastAsia"/>
          <w:sz w:val="24"/>
          <w:szCs w:val="24"/>
          <w:lang w:val="en-US" w:eastAsia="zh-CN"/>
        </w:rPr>
        <w:t xml:space="preserve">   </w:t>
      </w:r>
    </w:p>
    <w:p>
      <w:pPr>
        <w:pStyle w:val="24"/>
        <w:numPr>
          <w:ilvl w:val="2"/>
          <w:numId w:val="1"/>
        </w:numPr>
        <w:rPr>
          <w:rFonts w:ascii="黑体" w:eastAsia="黑体"/>
          <w:b w:val="0"/>
          <w:sz w:val="24"/>
          <w:szCs w:val="24"/>
        </w:rPr>
      </w:pPr>
      <w:bookmarkStart w:id="26" w:name="_Toc7155"/>
      <w:r>
        <w:rPr>
          <w:rFonts w:hint="eastAsia" w:ascii="黑体" w:eastAsia="黑体"/>
          <w:b w:val="0"/>
          <w:sz w:val="24"/>
          <w:szCs w:val="24"/>
          <w:lang w:val="en-US" w:eastAsia="zh-CN"/>
        </w:rPr>
        <w:t>判别方法</w:t>
      </w:r>
      <w:bookmarkEnd w:id="26"/>
    </w:p>
    <w:p>
      <w:pPr>
        <w:numPr>
          <w:ilvl w:val="0"/>
          <w:numId w:val="0"/>
        </w:numPr>
        <w:ind w:firstLine="420" w:firstLineChars="0"/>
        <w:rPr>
          <w:rFonts w:hint="default"/>
          <w:sz w:val="24"/>
          <w:szCs w:val="24"/>
          <w:lang w:val="en-US" w:eastAsia="zh-CN"/>
        </w:rPr>
      </w:pPr>
      <w:r>
        <w:rPr>
          <w:rFonts w:hint="eastAsia"/>
          <w:sz w:val="24"/>
          <w:szCs w:val="24"/>
          <w:lang w:val="en-US" w:eastAsia="zh-CN"/>
        </w:rPr>
        <w:t>与生成方法不同的是，</w:t>
      </w:r>
      <w:r>
        <w:rPr>
          <w:rFonts w:hint="default"/>
          <w:sz w:val="24"/>
          <w:szCs w:val="24"/>
          <w:lang w:val="en-US" w:eastAsia="zh-CN"/>
        </w:rPr>
        <w:t>判别方法是通过从</w:t>
      </w:r>
      <w:r>
        <w:rPr>
          <w:rFonts w:hint="eastAsia"/>
          <w:sz w:val="24"/>
          <w:szCs w:val="24"/>
          <w:lang w:val="en-US" w:eastAsia="zh-CN"/>
        </w:rPr>
        <w:t>大量</w:t>
      </w:r>
      <w:r>
        <w:rPr>
          <w:rFonts w:hint="default"/>
          <w:sz w:val="24"/>
          <w:szCs w:val="24"/>
          <w:lang w:val="en-US" w:eastAsia="zh-CN"/>
        </w:rPr>
        <w:t>注释样本数据集中学习</w:t>
      </w:r>
      <w:r>
        <w:rPr>
          <w:rFonts w:hint="eastAsia"/>
          <w:sz w:val="24"/>
          <w:szCs w:val="24"/>
          <w:lang w:val="en-US" w:eastAsia="zh-CN"/>
        </w:rPr>
        <w:t>如何</w:t>
      </w:r>
      <w:r>
        <w:rPr>
          <w:rFonts w:hint="default"/>
          <w:sz w:val="24"/>
          <w:szCs w:val="24"/>
          <w:lang w:val="en-US" w:eastAsia="zh-CN"/>
        </w:rPr>
        <w:t>从每个图像中提取特征来估计</w:t>
      </w:r>
      <w:r>
        <w:rPr>
          <w:rFonts w:hint="eastAsia"/>
          <w:sz w:val="24"/>
          <w:szCs w:val="24"/>
          <w:lang w:val="en-US" w:eastAsia="zh-CN"/>
        </w:rPr>
        <w:t>手势</w:t>
      </w:r>
      <w:r>
        <w:rPr>
          <w:rFonts w:hint="eastAsia"/>
          <w:sz w:val="24"/>
          <w:szCs w:val="24"/>
          <w:vertAlign w:val="superscript"/>
          <w:lang w:val="en-US" w:eastAsia="zh-CN"/>
        </w:rPr>
        <w:t>[21][22][23]</w:t>
      </w:r>
      <w:r>
        <w:rPr>
          <w:rFonts w:hint="eastAsia"/>
          <w:sz w:val="24"/>
          <w:szCs w:val="24"/>
          <w:lang w:val="en-US" w:eastAsia="zh-CN"/>
        </w:rPr>
        <w:t>。判别方法避免了生成方法易出现的每帧估计偏移问题，但最终效果没有生成方法的精确，而且判别法的关节估计容易违反运动学约束。</w:t>
      </w:r>
      <w:r>
        <w:rPr>
          <w:rFonts w:hint="default"/>
          <w:sz w:val="24"/>
          <w:szCs w:val="24"/>
          <w:lang w:val="en-US" w:eastAsia="zh-CN"/>
        </w:rPr>
        <w:t>判别方法</w:t>
      </w:r>
      <w:r>
        <w:rPr>
          <w:rFonts w:hint="eastAsia"/>
          <w:sz w:val="24"/>
          <w:szCs w:val="24"/>
          <w:lang w:val="en-US" w:eastAsia="zh-CN"/>
        </w:rPr>
        <w:t>读取</w:t>
      </w:r>
      <w:r>
        <w:rPr>
          <w:rFonts w:hint="default"/>
          <w:sz w:val="24"/>
          <w:szCs w:val="24"/>
          <w:lang w:val="en-US" w:eastAsia="zh-CN"/>
        </w:rPr>
        <w:t>图像数据（例如，提取图像特征并使用分类或回归技术），建立</w:t>
      </w:r>
      <w:r>
        <w:rPr>
          <w:rFonts w:hint="eastAsia"/>
          <w:sz w:val="24"/>
          <w:szCs w:val="24"/>
          <w:lang w:val="en-US" w:eastAsia="zh-CN"/>
        </w:rPr>
        <w:t>总图像数据</w:t>
      </w:r>
      <w:r>
        <w:rPr>
          <w:rFonts w:hint="default"/>
          <w:sz w:val="24"/>
          <w:szCs w:val="24"/>
          <w:lang w:val="en-US" w:eastAsia="zh-CN"/>
        </w:rPr>
        <w:t>到一组预定义手势姿势的映射</w:t>
      </w:r>
      <w:r>
        <w:rPr>
          <w:rFonts w:hint="eastAsia"/>
          <w:sz w:val="24"/>
          <w:szCs w:val="24"/>
          <w:lang w:val="en-US" w:eastAsia="zh-CN"/>
        </w:rPr>
        <w:t>。因为判别方法</w:t>
      </w:r>
      <w:r>
        <w:rPr>
          <w:rFonts w:hint="default"/>
          <w:sz w:val="24"/>
          <w:szCs w:val="24"/>
          <w:lang w:val="en-US" w:eastAsia="zh-CN"/>
        </w:rPr>
        <w:t>通常不需要时间信息，</w:t>
      </w:r>
      <w:r>
        <w:rPr>
          <w:rFonts w:hint="eastAsia"/>
          <w:sz w:val="24"/>
          <w:szCs w:val="24"/>
          <w:lang w:val="en-US" w:eastAsia="zh-CN"/>
        </w:rPr>
        <w:t>所以它的</w:t>
      </w:r>
      <w:r>
        <w:rPr>
          <w:rFonts w:hint="default"/>
          <w:sz w:val="24"/>
          <w:szCs w:val="24"/>
          <w:lang w:val="en-US" w:eastAsia="zh-CN"/>
        </w:rPr>
        <w:t>重新初始化</w:t>
      </w:r>
      <w:r>
        <w:rPr>
          <w:rFonts w:hint="eastAsia"/>
          <w:sz w:val="24"/>
          <w:szCs w:val="24"/>
          <w:lang w:val="en-US" w:eastAsia="zh-CN"/>
        </w:rPr>
        <w:t>阶段增强了姿态估计过程的鲁棒性</w:t>
      </w:r>
      <w:r>
        <w:rPr>
          <w:rFonts w:hint="default"/>
          <w:sz w:val="24"/>
          <w:szCs w:val="24"/>
          <w:vertAlign w:val="superscript"/>
          <w:lang w:val="en-US" w:eastAsia="zh-CN"/>
        </w:rPr>
        <w:t>[</w:t>
      </w:r>
      <w:r>
        <w:rPr>
          <w:rFonts w:hint="eastAsia"/>
          <w:sz w:val="24"/>
          <w:szCs w:val="24"/>
          <w:vertAlign w:val="superscript"/>
          <w:lang w:val="en-US" w:eastAsia="zh-CN"/>
        </w:rPr>
        <w:t>24</w:t>
      </w:r>
      <w:r>
        <w:rPr>
          <w:rFonts w:hint="default"/>
          <w:sz w:val="24"/>
          <w:szCs w:val="24"/>
          <w:vertAlign w:val="superscript"/>
          <w:lang w:val="en-US" w:eastAsia="zh-CN"/>
        </w:rPr>
        <w:t>]</w:t>
      </w:r>
      <w:r>
        <w:rPr>
          <w:rFonts w:hint="default"/>
          <w:sz w:val="24"/>
          <w:szCs w:val="24"/>
          <w:lang w:val="en-US" w:eastAsia="zh-CN"/>
        </w:rPr>
        <w:t xml:space="preserve">。 </w:t>
      </w:r>
    </w:p>
    <w:p>
      <w:pPr>
        <w:numPr>
          <w:ilvl w:val="0"/>
          <w:numId w:val="0"/>
        </w:numPr>
        <w:ind w:firstLine="420" w:firstLineChars="0"/>
        <w:rPr>
          <w:rFonts w:hint="default"/>
          <w:sz w:val="24"/>
          <w:szCs w:val="24"/>
          <w:lang w:val="en-US" w:eastAsia="zh-CN"/>
        </w:rPr>
      </w:pPr>
      <w:r>
        <w:rPr>
          <w:rFonts w:hint="eastAsia"/>
          <w:sz w:val="24"/>
          <w:szCs w:val="24"/>
          <w:lang w:val="en-US" w:eastAsia="zh-CN"/>
        </w:rPr>
        <w:t>手部姿态估计的判别方法</w:t>
      </w:r>
      <w:r>
        <w:rPr>
          <w:rFonts w:hint="eastAsia"/>
          <w:sz w:val="24"/>
          <w:szCs w:val="24"/>
          <w:vertAlign w:val="superscript"/>
          <w:lang w:val="en-US" w:eastAsia="zh-CN"/>
        </w:rPr>
        <w:t>[21][22]</w:t>
      </w:r>
      <w:r>
        <w:rPr>
          <w:rFonts w:hint="eastAsia"/>
          <w:sz w:val="24"/>
          <w:szCs w:val="24"/>
          <w:lang w:val="en-US" w:eastAsia="zh-CN"/>
        </w:rPr>
        <w:t>往往需要大量的训练样本进行训练。训练中的学习方法有增强树分类器</w:t>
      </w:r>
      <w:r>
        <w:rPr>
          <w:rFonts w:hint="eastAsia"/>
          <w:sz w:val="24"/>
          <w:szCs w:val="24"/>
          <w:vertAlign w:val="superscript"/>
          <w:lang w:val="en-US" w:eastAsia="zh-CN"/>
        </w:rPr>
        <w:t>[25]</w:t>
      </w:r>
      <w:r>
        <w:rPr>
          <w:rFonts w:hint="eastAsia"/>
          <w:sz w:val="24"/>
          <w:szCs w:val="24"/>
          <w:lang w:val="en-US" w:eastAsia="zh-CN"/>
        </w:rPr>
        <w:t>、随机决策森林</w:t>
      </w:r>
      <w:r>
        <w:rPr>
          <w:rFonts w:hint="eastAsia"/>
          <w:sz w:val="24"/>
          <w:szCs w:val="24"/>
          <w:vertAlign w:val="superscript"/>
          <w:lang w:val="en-US" w:eastAsia="zh-CN"/>
        </w:rPr>
        <w:t>[21]和</w:t>
      </w:r>
      <w:r>
        <w:rPr>
          <w:rFonts w:hint="eastAsia"/>
          <w:sz w:val="24"/>
          <w:szCs w:val="24"/>
          <w:lang w:val="en-US" w:eastAsia="zh-CN"/>
        </w:rPr>
        <w:t>随机森林回归</w:t>
      </w:r>
      <w:r>
        <w:rPr>
          <w:rFonts w:hint="eastAsia"/>
          <w:sz w:val="24"/>
          <w:szCs w:val="24"/>
          <w:vertAlign w:val="superscript"/>
          <w:lang w:val="en-US" w:eastAsia="zh-CN"/>
        </w:rPr>
        <w:t>[23][26]</w:t>
      </w:r>
      <w:r>
        <w:rPr>
          <w:rFonts w:hint="eastAsia"/>
          <w:sz w:val="24"/>
          <w:szCs w:val="24"/>
          <w:lang w:val="en-US" w:eastAsia="zh-CN"/>
        </w:rPr>
        <w:t>方法等。</w:t>
      </w:r>
      <w:r>
        <w:rPr>
          <w:rFonts w:hint="default"/>
          <w:sz w:val="24"/>
          <w:szCs w:val="24"/>
          <w:lang w:val="en-US" w:eastAsia="zh-CN"/>
        </w:rPr>
        <w:t>Keskin等</w:t>
      </w:r>
      <w:r>
        <w:rPr>
          <w:rFonts w:hint="default"/>
          <w:sz w:val="24"/>
          <w:szCs w:val="24"/>
          <w:vertAlign w:val="superscript"/>
          <w:lang w:val="en-US" w:eastAsia="zh-CN"/>
        </w:rPr>
        <w:t>[</w:t>
      </w:r>
      <w:r>
        <w:rPr>
          <w:rFonts w:hint="eastAsia"/>
          <w:sz w:val="24"/>
          <w:szCs w:val="24"/>
          <w:vertAlign w:val="superscript"/>
          <w:lang w:val="en-US" w:eastAsia="zh-CN"/>
        </w:rPr>
        <w:t>21</w:t>
      </w:r>
      <w:r>
        <w:rPr>
          <w:rFonts w:hint="default"/>
          <w:sz w:val="24"/>
          <w:szCs w:val="24"/>
          <w:vertAlign w:val="superscript"/>
          <w:lang w:val="en-US" w:eastAsia="zh-CN"/>
        </w:rPr>
        <w:t>]</w:t>
      </w:r>
      <w:r>
        <w:rPr>
          <w:rFonts w:hint="default"/>
          <w:sz w:val="24"/>
          <w:szCs w:val="24"/>
          <w:lang w:val="en-US" w:eastAsia="zh-CN"/>
        </w:rPr>
        <w:t>使用多层随机森林来预测手部</w:t>
      </w:r>
      <w:r>
        <w:rPr>
          <w:rFonts w:hint="eastAsia"/>
          <w:sz w:val="24"/>
          <w:szCs w:val="24"/>
          <w:lang w:val="en-US" w:eastAsia="zh-CN"/>
        </w:rPr>
        <w:t>姿态匹配</w:t>
      </w:r>
      <w:r>
        <w:rPr>
          <w:rFonts w:hint="default"/>
          <w:sz w:val="24"/>
          <w:szCs w:val="24"/>
          <w:lang w:val="en-US" w:eastAsia="zh-CN"/>
        </w:rPr>
        <w:t>简单骨架。该系统在</w:t>
      </w:r>
      <w:r>
        <w:rPr>
          <w:rFonts w:hint="eastAsia"/>
          <w:sz w:val="24"/>
          <w:szCs w:val="24"/>
          <w:lang w:val="en-US" w:eastAsia="zh-CN"/>
        </w:rPr>
        <w:t>消费者级别的</w:t>
      </w:r>
      <w:r>
        <w:rPr>
          <w:rFonts w:hint="default"/>
          <w:sz w:val="24"/>
          <w:szCs w:val="24"/>
          <w:lang w:val="en-US" w:eastAsia="zh-CN"/>
        </w:rPr>
        <w:t>CPU硬件上以30Hz的频率运行，但在遮挡下</w:t>
      </w:r>
      <w:r>
        <w:rPr>
          <w:rFonts w:hint="eastAsia"/>
          <w:sz w:val="24"/>
          <w:szCs w:val="24"/>
          <w:lang w:val="en-US" w:eastAsia="zh-CN"/>
        </w:rPr>
        <w:t>易发生错误</w:t>
      </w:r>
      <w:r>
        <w:rPr>
          <w:rFonts w:hint="default"/>
          <w:sz w:val="24"/>
          <w:szCs w:val="24"/>
          <w:lang w:val="en-US" w:eastAsia="zh-CN"/>
        </w:rPr>
        <w:t>。唐等</w:t>
      </w:r>
      <w:r>
        <w:rPr>
          <w:rFonts w:hint="default"/>
          <w:sz w:val="24"/>
          <w:szCs w:val="24"/>
          <w:vertAlign w:val="superscript"/>
          <w:lang w:val="en-US" w:eastAsia="zh-CN"/>
        </w:rPr>
        <w:t>[</w:t>
      </w:r>
      <w:r>
        <w:rPr>
          <w:rFonts w:hint="eastAsia"/>
          <w:sz w:val="24"/>
          <w:szCs w:val="24"/>
          <w:vertAlign w:val="superscript"/>
          <w:lang w:val="en-US" w:eastAsia="zh-CN"/>
        </w:rPr>
        <w:t>22][27</w:t>
      </w:r>
      <w:r>
        <w:rPr>
          <w:rFonts w:hint="default"/>
          <w:sz w:val="24"/>
          <w:szCs w:val="24"/>
          <w:vertAlign w:val="superscript"/>
          <w:lang w:val="en-US" w:eastAsia="zh-CN"/>
        </w:rPr>
        <w:t>]</w:t>
      </w:r>
      <w:r>
        <w:rPr>
          <w:rFonts w:hint="default"/>
          <w:sz w:val="24"/>
          <w:szCs w:val="24"/>
          <w:lang w:val="en-US" w:eastAsia="zh-CN"/>
        </w:rPr>
        <w:t>扩展了这项工作，</w:t>
      </w:r>
      <w:r>
        <w:rPr>
          <w:rFonts w:hint="eastAsia"/>
          <w:sz w:val="24"/>
          <w:szCs w:val="24"/>
          <w:lang w:val="en-US" w:eastAsia="zh-CN"/>
        </w:rPr>
        <w:t>可以</w:t>
      </w:r>
      <w:r>
        <w:rPr>
          <w:rFonts w:hint="default"/>
          <w:sz w:val="24"/>
          <w:szCs w:val="24"/>
          <w:lang w:val="en-US" w:eastAsia="zh-CN"/>
        </w:rPr>
        <w:t>在25Hz</w:t>
      </w:r>
      <w:r>
        <w:rPr>
          <w:rFonts w:hint="eastAsia"/>
          <w:sz w:val="24"/>
          <w:szCs w:val="24"/>
          <w:lang w:val="en-US" w:eastAsia="zh-CN"/>
        </w:rPr>
        <w:t>频率下跟踪</w:t>
      </w:r>
      <w:r>
        <w:rPr>
          <w:rFonts w:hint="default"/>
          <w:sz w:val="24"/>
          <w:szCs w:val="24"/>
          <w:lang w:val="en-US" w:eastAsia="zh-CN"/>
        </w:rPr>
        <w:t>更</w:t>
      </w:r>
      <w:r>
        <w:rPr>
          <w:rFonts w:hint="eastAsia"/>
          <w:sz w:val="24"/>
          <w:szCs w:val="24"/>
          <w:lang w:val="en-US" w:eastAsia="zh-CN"/>
        </w:rPr>
        <w:t>加</w:t>
      </w:r>
      <w:r>
        <w:rPr>
          <w:rFonts w:hint="default"/>
          <w:sz w:val="24"/>
          <w:szCs w:val="24"/>
          <w:lang w:val="en-US" w:eastAsia="zh-CN"/>
        </w:rPr>
        <w:t>复杂的</w:t>
      </w:r>
      <w:r>
        <w:rPr>
          <w:rFonts w:hint="eastAsia"/>
          <w:sz w:val="24"/>
          <w:szCs w:val="24"/>
          <w:lang w:val="en-US" w:eastAsia="zh-CN"/>
        </w:rPr>
        <w:t>手部姿态，并在手自我遮挡方面</w:t>
      </w:r>
      <w:r>
        <w:rPr>
          <w:rFonts w:hint="default"/>
          <w:sz w:val="24"/>
          <w:szCs w:val="24"/>
          <w:lang w:val="en-US" w:eastAsia="zh-CN"/>
        </w:rPr>
        <w:t>比</w:t>
      </w:r>
      <w:r>
        <w:rPr>
          <w:rFonts w:hint="eastAsia"/>
          <w:sz w:val="24"/>
          <w:szCs w:val="24"/>
          <w:lang w:val="en-US" w:eastAsia="zh-CN"/>
        </w:rPr>
        <w:t>Keskin等</w:t>
      </w:r>
      <w:r>
        <w:rPr>
          <w:rFonts w:hint="default"/>
          <w:sz w:val="24"/>
          <w:szCs w:val="24"/>
          <w:vertAlign w:val="superscript"/>
          <w:lang w:val="en-US" w:eastAsia="zh-CN"/>
        </w:rPr>
        <w:t>[</w:t>
      </w:r>
      <w:r>
        <w:rPr>
          <w:rFonts w:hint="eastAsia"/>
          <w:sz w:val="24"/>
          <w:szCs w:val="24"/>
          <w:vertAlign w:val="superscript"/>
          <w:lang w:val="en-US" w:eastAsia="zh-CN"/>
        </w:rPr>
        <w:t>21</w:t>
      </w:r>
      <w:r>
        <w:rPr>
          <w:rFonts w:hint="default"/>
          <w:sz w:val="24"/>
          <w:szCs w:val="24"/>
          <w:vertAlign w:val="superscript"/>
          <w:lang w:val="en-US" w:eastAsia="zh-CN"/>
        </w:rPr>
        <w:t>]</w:t>
      </w:r>
      <w:r>
        <w:rPr>
          <w:rFonts w:hint="default"/>
          <w:sz w:val="24"/>
          <w:szCs w:val="24"/>
          <w:lang w:val="en-US" w:eastAsia="zh-CN"/>
        </w:rPr>
        <w:t>更</w:t>
      </w:r>
      <w:r>
        <w:rPr>
          <w:rFonts w:hint="eastAsia"/>
          <w:sz w:val="24"/>
          <w:szCs w:val="24"/>
          <w:lang w:val="en-US" w:eastAsia="zh-CN"/>
        </w:rPr>
        <w:t>具鲁棒性。</w:t>
      </w:r>
      <w:r>
        <w:rPr>
          <w:rFonts w:hint="default"/>
          <w:sz w:val="24"/>
          <w:szCs w:val="24"/>
          <w:lang w:val="en-US" w:eastAsia="zh-CN"/>
        </w:rPr>
        <w:t>但</w:t>
      </w:r>
      <w:r>
        <w:rPr>
          <w:rFonts w:hint="eastAsia"/>
          <w:sz w:val="24"/>
          <w:szCs w:val="24"/>
          <w:lang w:val="en-US" w:eastAsia="zh-CN"/>
        </w:rPr>
        <w:t>由于</w:t>
      </w:r>
      <w:r>
        <w:rPr>
          <w:rFonts w:hint="default"/>
          <w:sz w:val="24"/>
          <w:szCs w:val="24"/>
          <w:lang w:val="en-US" w:eastAsia="zh-CN"/>
        </w:rPr>
        <w:t>两种方法都没有</w:t>
      </w:r>
      <w:r>
        <w:rPr>
          <w:rFonts w:hint="eastAsia"/>
          <w:sz w:val="24"/>
          <w:szCs w:val="24"/>
          <w:lang w:val="en-US" w:eastAsia="zh-CN"/>
        </w:rPr>
        <w:t>明确</w:t>
      </w:r>
      <w:r>
        <w:rPr>
          <w:rFonts w:hint="default"/>
          <w:sz w:val="24"/>
          <w:szCs w:val="24"/>
          <w:lang w:val="en-US" w:eastAsia="zh-CN"/>
        </w:rPr>
        <w:t>的模型</w:t>
      </w:r>
      <w:r>
        <w:rPr>
          <w:rFonts w:hint="eastAsia"/>
          <w:sz w:val="24"/>
          <w:szCs w:val="24"/>
          <w:lang w:val="en-US" w:eastAsia="zh-CN"/>
        </w:rPr>
        <w:t>匹配</w:t>
      </w:r>
      <w:r>
        <w:rPr>
          <w:rFonts w:hint="default"/>
          <w:sz w:val="24"/>
          <w:szCs w:val="24"/>
          <w:lang w:val="en-US" w:eastAsia="zh-CN"/>
        </w:rPr>
        <w:t>步骤</w:t>
      </w:r>
      <w:r>
        <w:rPr>
          <w:rFonts w:hint="eastAsia"/>
          <w:sz w:val="24"/>
          <w:szCs w:val="24"/>
          <w:lang w:val="en-US" w:eastAsia="zh-CN"/>
        </w:rPr>
        <w:t>，导致结果显示的手部姿态有时并不协调</w:t>
      </w:r>
      <w:r>
        <w:rPr>
          <w:rFonts w:hint="default"/>
          <w:sz w:val="24"/>
          <w:szCs w:val="24"/>
          <w:lang w:val="en-US" w:eastAsia="zh-CN"/>
        </w:rPr>
        <w:t>（例如，关节</w:t>
      </w:r>
      <w:r>
        <w:rPr>
          <w:rFonts w:hint="eastAsia"/>
          <w:sz w:val="24"/>
          <w:szCs w:val="24"/>
          <w:lang w:val="en-US" w:eastAsia="zh-CN"/>
        </w:rPr>
        <w:t>反转</w:t>
      </w:r>
      <w:r>
        <w:rPr>
          <w:rFonts w:hint="default"/>
          <w:sz w:val="24"/>
          <w:szCs w:val="24"/>
          <w:lang w:val="en-US" w:eastAsia="zh-CN"/>
        </w:rPr>
        <w:t>或手指长度</w:t>
      </w:r>
      <w:r>
        <w:rPr>
          <w:rFonts w:hint="eastAsia"/>
          <w:sz w:val="24"/>
          <w:szCs w:val="24"/>
          <w:lang w:val="en-US" w:eastAsia="zh-CN"/>
        </w:rPr>
        <w:t>不协调</w:t>
      </w:r>
      <w:r>
        <w:rPr>
          <w:rFonts w:hint="default"/>
          <w:sz w:val="24"/>
          <w:szCs w:val="24"/>
          <w:lang w:val="en-US" w:eastAsia="zh-CN"/>
        </w:rPr>
        <w:t>）。徐等</w:t>
      </w:r>
      <w:r>
        <w:rPr>
          <w:rFonts w:hint="default"/>
          <w:sz w:val="24"/>
          <w:szCs w:val="24"/>
          <w:vertAlign w:val="superscript"/>
          <w:lang w:val="en-US" w:eastAsia="zh-CN"/>
        </w:rPr>
        <w:t>[</w:t>
      </w:r>
      <w:r>
        <w:rPr>
          <w:rFonts w:hint="eastAsia"/>
          <w:sz w:val="24"/>
          <w:szCs w:val="24"/>
          <w:vertAlign w:val="superscript"/>
          <w:lang w:val="en-US" w:eastAsia="zh-CN"/>
        </w:rPr>
        <w:t>28</w:t>
      </w:r>
      <w:r>
        <w:rPr>
          <w:rFonts w:hint="default"/>
          <w:sz w:val="24"/>
          <w:szCs w:val="24"/>
          <w:vertAlign w:val="superscript"/>
          <w:lang w:val="en-US" w:eastAsia="zh-CN"/>
        </w:rPr>
        <w:t>]</w:t>
      </w:r>
      <w:r>
        <w:rPr>
          <w:rFonts w:hint="default"/>
          <w:sz w:val="24"/>
          <w:szCs w:val="24"/>
          <w:lang w:val="en-US" w:eastAsia="zh-CN"/>
        </w:rPr>
        <w:t>估计</w:t>
      </w:r>
      <w:r>
        <w:rPr>
          <w:rFonts w:hint="eastAsia"/>
          <w:sz w:val="24"/>
          <w:szCs w:val="24"/>
          <w:lang w:val="en-US" w:eastAsia="zh-CN"/>
        </w:rPr>
        <w:t>出</w:t>
      </w:r>
      <w:r>
        <w:rPr>
          <w:rFonts w:hint="default"/>
          <w:sz w:val="24"/>
          <w:szCs w:val="24"/>
          <w:lang w:val="en-US" w:eastAsia="zh-CN"/>
        </w:rPr>
        <w:t>手的整体方向和位置</w:t>
      </w:r>
      <w:r>
        <w:rPr>
          <w:rFonts w:hint="eastAsia"/>
          <w:sz w:val="24"/>
          <w:szCs w:val="24"/>
          <w:lang w:val="en-US" w:eastAsia="zh-CN"/>
        </w:rPr>
        <w:t>信息</w:t>
      </w:r>
      <w:r>
        <w:rPr>
          <w:rFonts w:hint="default"/>
          <w:sz w:val="24"/>
          <w:szCs w:val="24"/>
          <w:lang w:val="en-US" w:eastAsia="zh-CN"/>
        </w:rPr>
        <w:t>，并通过最小化重建误差来选择</w:t>
      </w:r>
      <w:r>
        <w:rPr>
          <w:rFonts w:hint="eastAsia"/>
          <w:sz w:val="24"/>
          <w:szCs w:val="24"/>
          <w:lang w:val="en-US" w:eastAsia="zh-CN"/>
        </w:rPr>
        <w:t>匹配</w:t>
      </w:r>
      <w:r>
        <w:rPr>
          <w:rFonts w:hint="default"/>
          <w:sz w:val="24"/>
          <w:szCs w:val="24"/>
          <w:lang w:val="en-US" w:eastAsia="zh-CN"/>
        </w:rPr>
        <w:t>的</w:t>
      </w:r>
      <w:r>
        <w:rPr>
          <w:rFonts w:hint="eastAsia"/>
          <w:sz w:val="24"/>
          <w:szCs w:val="24"/>
          <w:lang w:val="en-US" w:eastAsia="zh-CN"/>
        </w:rPr>
        <w:t>手势</w:t>
      </w:r>
      <w:r>
        <w:rPr>
          <w:rFonts w:hint="default"/>
          <w:sz w:val="24"/>
          <w:szCs w:val="24"/>
          <w:lang w:val="en-US" w:eastAsia="zh-CN"/>
        </w:rPr>
        <w:t>，</w:t>
      </w:r>
      <w:r>
        <w:rPr>
          <w:rFonts w:hint="eastAsia"/>
          <w:sz w:val="24"/>
          <w:szCs w:val="24"/>
          <w:lang w:val="en-US" w:eastAsia="zh-CN"/>
        </w:rPr>
        <w:t>追踪有</w:t>
      </w:r>
      <w:r>
        <w:rPr>
          <w:rFonts w:hint="default"/>
          <w:sz w:val="24"/>
          <w:szCs w:val="24"/>
          <w:lang w:val="en-US" w:eastAsia="zh-CN"/>
        </w:rPr>
        <w:t>21</w:t>
      </w:r>
      <w:r>
        <w:rPr>
          <w:rFonts w:hint="eastAsia"/>
          <w:sz w:val="24"/>
          <w:szCs w:val="24"/>
          <w:lang w:val="en-US" w:eastAsia="zh-CN"/>
        </w:rPr>
        <w:t>个</w:t>
      </w:r>
      <w:r>
        <w:rPr>
          <w:rFonts w:hint="default"/>
          <w:sz w:val="24"/>
          <w:szCs w:val="24"/>
          <w:lang w:val="en-US" w:eastAsia="zh-CN"/>
        </w:rPr>
        <w:t>自由度</w:t>
      </w:r>
      <w:r>
        <w:rPr>
          <w:rFonts w:hint="eastAsia"/>
          <w:sz w:val="24"/>
          <w:szCs w:val="24"/>
          <w:lang w:val="en-US" w:eastAsia="zh-CN"/>
        </w:rPr>
        <w:t>的手部姿态</w:t>
      </w:r>
      <w:r>
        <w:rPr>
          <w:rFonts w:hint="default"/>
          <w:sz w:val="24"/>
          <w:szCs w:val="24"/>
          <w:lang w:val="en-US" w:eastAsia="zh-CN"/>
        </w:rPr>
        <w:t>。</w:t>
      </w:r>
      <w:r>
        <w:rPr>
          <w:rFonts w:hint="eastAsia"/>
          <w:sz w:val="24"/>
          <w:szCs w:val="24"/>
          <w:lang w:val="en-US" w:eastAsia="zh-CN"/>
        </w:rPr>
        <w:t>但</w:t>
      </w:r>
      <w:r>
        <w:rPr>
          <w:rFonts w:hint="default"/>
          <w:sz w:val="24"/>
          <w:szCs w:val="24"/>
          <w:lang w:val="en-US" w:eastAsia="zh-CN"/>
        </w:rPr>
        <w:t>该</w:t>
      </w:r>
      <w:r>
        <w:rPr>
          <w:rFonts w:hint="eastAsia"/>
          <w:sz w:val="24"/>
          <w:szCs w:val="24"/>
          <w:lang w:val="en-US" w:eastAsia="zh-CN"/>
        </w:rPr>
        <w:t>方法的运行频率仅为</w:t>
      </w:r>
      <w:r>
        <w:rPr>
          <w:rFonts w:hint="default"/>
          <w:sz w:val="24"/>
          <w:szCs w:val="24"/>
          <w:lang w:val="en-US" w:eastAsia="zh-CN"/>
        </w:rPr>
        <w:t>12Hz，估计</w:t>
      </w:r>
      <w:r>
        <w:rPr>
          <w:rFonts w:hint="eastAsia"/>
          <w:sz w:val="24"/>
          <w:szCs w:val="24"/>
          <w:lang w:val="en-US" w:eastAsia="zh-CN"/>
        </w:rPr>
        <w:t>过程中容易引起</w:t>
      </w:r>
      <w:r>
        <w:rPr>
          <w:rFonts w:hint="default"/>
          <w:sz w:val="24"/>
          <w:szCs w:val="24"/>
          <w:lang w:val="en-US" w:eastAsia="zh-CN"/>
        </w:rPr>
        <w:t>抖动。汤普森等</w:t>
      </w:r>
      <w:r>
        <w:rPr>
          <w:rFonts w:hint="default"/>
          <w:sz w:val="24"/>
          <w:szCs w:val="24"/>
          <w:vertAlign w:val="superscript"/>
          <w:lang w:val="en-US" w:eastAsia="zh-CN"/>
        </w:rPr>
        <w:t>[</w:t>
      </w:r>
      <w:r>
        <w:rPr>
          <w:rFonts w:hint="eastAsia"/>
          <w:sz w:val="24"/>
          <w:szCs w:val="24"/>
          <w:vertAlign w:val="superscript"/>
          <w:lang w:val="en-US" w:eastAsia="zh-CN"/>
        </w:rPr>
        <w:t>29</w:t>
      </w:r>
      <w:r>
        <w:rPr>
          <w:rFonts w:hint="default"/>
          <w:sz w:val="24"/>
          <w:szCs w:val="24"/>
          <w:vertAlign w:val="superscript"/>
          <w:lang w:val="en-US" w:eastAsia="zh-CN"/>
        </w:rPr>
        <w:t>]</w:t>
      </w:r>
      <w:r>
        <w:rPr>
          <w:rFonts w:hint="eastAsia"/>
          <w:sz w:val="24"/>
          <w:szCs w:val="24"/>
          <w:lang w:val="en-US" w:eastAsia="zh-CN"/>
        </w:rPr>
        <w:t>的</w:t>
      </w:r>
      <w:r>
        <w:rPr>
          <w:rFonts w:hint="default"/>
          <w:sz w:val="24"/>
          <w:szCs w:val="24"/>
          <w:lang w:val="en-US" w:eastAsia="zh-CN"/>
        </w:rPr>
        <w:t>手部跟踪</w:t>
      </w:r>
      <w:r>
        <w:rPr>
          <w:rFonts w:hint="eastAsia"/>
          <w:sz w:val="24"/>
          <w:szCs w:val="24"/>
          <w:lang w:val="en-US" w:eastAsia="zh-CN"/>
        </w:rPr>
        <w:t>效果好</w:t>
      </w:r>
      <w:r>
        <w:rPr>
          <w:rFonts w:hint="default"/>
          <w:sz w:val="24"/>
          <w:szCs w:val="24"/>
          <w:lang w:val="en-US" w:eastAsia="zh-CN"/>
        </w:rPr>
        <w:t>，</w:t>
      </w:r>
      <w:r>
        <w:rPr>
          <w:rFonts w:hint="eastAsia"/>
          <w:sz w:val="24"/>
          <w:szCs w:val="24"/>
          <w:lang w:val="en-US" w:eastAsia="zh-CN"/>
        </w:rPr>
        <w:t>其</w:t>
      </w:r>
      <w:r>
        <w:rPr>
          <w:rFonts w:hint="default"/>
          <w:sz w:val="24"/>
          <w:szCs w:val="24"/>
          <w:lang w:val="en-US" w:eastAsia="zh-CN"/>
        </w:rPr>
        <w:t>使用深度神经网络来预测</w:t>
      </w:r>
      <w:r>
        <w:rPr>
          <w:rFonts w:hint="eastAsia"/>
          <w:sz w:val="24"/>
          <w:szCs w:val="24"/>
          <w:lang w:val="en-US" w:eastAsia="zh-CN"/>
        </w:rPr>
        <w:t>手部</w:t>
      </w:r>
      <w:r>
        <w:rPr>
          <w:rFonts w:hint="default"/>
          <w:sz w:val="24"/>
          <w:szCs w:val="24"/>
          <w:lang w:val="en-US" w:eastAsia="zh-CN"/>
        </w:rPr>
        <w:t>特征位置</w:t>
      </w:r>
      <w:r>
        <w:rPr>
          <w:rFonts w:hint="eastAsia"/>
          <w:sz w:val="24"/>
          <w:szCs w:val="24"/>
          <w:lang w:val="en-US" w:eastAsia="zh-CN"/>
        </w:rPr>
        <w:t>、</w:t>
      </w:r>
      <w:r>
        <w:rPr>
          <w:rFonts w:hint="default"/>
          <w:sz w:val="24"/>
          <w:szCs w:val="24"/>
          <w:lang w:val="en-US" w:eastAsia="zh-CN"/>
        </w:rPr>
        <w:t>使用IK</w:t>
      </w:r>
      <w:r>
        <w:rPr>
          <w:rFonts w:hint="eastAsia"/>
          <w:sz w:val="24"/>
          <w:szCs w:val="24"/>
          <w:lang w:val="en-US" w:eastAsia="zh-CN"/>
        </w:rPr>
        <w:t>方法判断骨架</w:t>
      </w:r>
      <w:r>
        <w:rPr>
          <w:rFonts w:hint="default"/>
          <w:sz w:val="24"/>
          <w:szCs w:val="24"/>
          <w:lang w:val="en-US" w:eastAsia="zh-CN"/>
        </w:rPr>
        <w:t>。</w:t>
      </w:r>
      <w:r>
        <w:rPr>
          <w:rFonts w:hint="eastAsia"/>
          <w:sz w:val="24"/>
          <w:szCs w:val="24"/>
          <w:lang w:val="en-US" w:eastAsia="zh-CN"/>
        </w:rPr>
        <w:t>该方法实时效果显著</w:t>
      </w:r>
      <w:r>
        <w:rPr>
          <w:rFonts w:hint="default"/>
          <w:sz w:val="24"/>
          <w:szCs w:val="24"/>
          <w:lang w:val="en-US" w:eastAsia="zh-CN"/>
        </w:rPr>
        <w:t>，但仅能</w:t>
      </w:r>
      <w:r>
        <w:rPr>
          <w:rFonts w:hint="eastAsia"/>
          <w:sz w:val="24"/>
          <w:szCs w:val="24"/>
          <w:lang w:val="en-US" w:eastAsia="zh-CN"/>
        </w:rPr>
        <w:t>处理</w:t>
      </w:r>
      <w:r>
        <w:rPr>
          <w:rFonts w:hint="default"/>
          <w:sz w:val="24"/>
          <w:szCs w:val="24"/>
          <w:lang w:val="en-US" w:eastAsia="zh-CN"/>
        </w:rPr>
        <w:t>近距离</w:t>
      </w:r>
      <w:r>
        <w:rPr>
          <w:rFonts w:hint="eastAsia"/>
          <w:sz w:val="24"/>
          <w:szCs w:val="24"/>
          <w:lang w:val="en-US" w:eastAsia="zh-CN"/>
        </w:rPr>
        <w:t>跟踪</w:t>
      </w:r>
      <w:r>
        <w:rPr>
          <w:rFonts w:hint="default"/>
          <w:sz w:val="24"/>
          <w:szCs w:val="24"/>
          <w:lang w:val="en-US" w:eastAsia="zh-CN"/>
        </w:rPr>
        <w:t>。Wang等</w:t>
      </w:r>
      <w:r>
        <w:rPr>
          <w:rFonts w:hint="default"/>
          <w:sz w:val="24"/>
          <w:szCs w:val="24"/>
          <w:vertAlign w:val="superscript"/>
          <w:lang w:val="en-US" w:eastAsia="zh-CN"/>
        </w:rPr>
        <w:t>[</w:t>
      </w:r>
      <w:r>
        <w:rPr>
          <w:rFonts w:hint="eastAsia"/>
          <w:sz w:val="24"/>
          <w:szCs w:val="24"/>
          <w:vertAlign w:val="superscript"/>
          <w:lang w:val="en-US" w:eastAsia="zh-CN"/>
        </w:rPr>
        <w:t>30][31</w:t>
      </w:r>
      <w:r>
        <w:rPr>
          <w:rFonts w:hint="default"/>
          <w:sz w:val="24"/>
          <w:szCs w:val="24"/>
          <w:vertAlign w:val="superscript"/>
          <w:lang w:val="en-US" w:eastAsia="zh-CN"/>
        </w:rPr>
        <w:t>]</w:t>
      </w:r>
      <w:r>
        <w:rPr>
          <w:rFonts w:hint="default"/>
          <w:sz w:val="24"/>
          <w:szCs w:val="24"/>
          <w:lang w:val="en-US" w:eastAsia="zh-CN"/>
        </w:rPr>
        <w:t>使用大型手势数据库</w:t>
      </w:r>
      <w:r>
        <w:rPr>
          <w:rFonts w:hint="eastAsia"/>
          <w:sz w:val="24"/>
          <w:szCs w:val="24"/>
          <w:lang w:val="en-US" w:eastAsia="zh-CN"/>
        </w:rPr>
        <w:t>的</w:t>
      </w:r>
      <w:r>
        <w:rPr>
          <w:rFonts w:hint="default"/>
          <w:sz w:val="24"/>
          <w:szCs w:val="24"/>
          <w:lang w:val="en-US" w:eastAsia="zh-CN"/>
        </w:rPr>
        <w:t>判别</w:t>
      </w:r>
      <w:r>
        <w:rPr>
          <w:rFonts w:hint="eastAsia"/>
          <w:sz w:val="24"/>
          <w:szCs w:val="24"/>
          <w:lang w:val="en-US" w:eastAsia="zh-CN"/>
        </w:rPr>
        <w:t>式近邻</w:t>
      </w:r>
      <w:r>
        <w:rPr>
          <w:rFonts w:hint="default"/>
          <w:sz w:val="24"/>
          <w:szCs w:val="24"/>
          <w:lang w:val="en-US" w:eastAsia="zh-CN"/>
        </w:rPr>
        <w:t>查找</w:t>
      </w:r>
      <w:r>
        <w:rPr>
          <w:rFonts w:hint="eastAsia"/>
          <w:sz w:val="24"/>
          <w:szCs w:val="24"/>
          <w:lang w:val="en-US" w:eastAsia="zh-CN"/>
        </w:rPr>
        <w:t>方法，并用</w:t>
      </w:r>
      <w:r>
        <w:rPr>
          <w:rFonts w:hint="default"/>
          <w:sz w:val="24"/>
          <w:szCs w:val="24"/>
          <w:lang w:val="en-US" w:eastAsia="zh-CN"/>
        </w:rPr>
        <w:t>IK</w:t>
      </w:r>
      <w:r>
        <w:rPr>
          <w:rFonts w:hint="eastAsia"/>
          <w:sz w:val="24"/>
          <w:szCs w:val="24"/>
          <w:lang w:val="en-US" w:eastAsia="zh-CN"/>
        </w:rPr>
        <w:t>方法改善手势效果</w:t>
      </w:r>
      <w:r>
        <w:rPr>
          <w:rFonts w:hint="default"/>
          <w:sz w:val="24"/>
          <w:szCs w:val="24"/>
          <w:lang w:val="en-US" w:eastAsia="zh-CN"/>
        </w:rPr>
        <w:t>。最近邻方法高度依赖于</w:t>
      </w:r>
      <w:r>
        <w:rPr>
          <w:rFonts w:hint="eastAsia"/>
          <w:sz w:val="24"/>
          <w:szCs w:val="24"/>
          <w:lang w:val="en-US" w:eastAsia="zh-CN"/>
        </w:rPr>
        <w:t>手</w:t>
      </w:r>
      <w:r>
        <w:rPr>
          <w:rFonts w:hint="default"/>
          <w:sz w:val="24"/>
          <w:szCs w:val="24"/>
          <w:lang w:val="en-US" w:eastAsia="zh-CN"/>
        </w:rPr>
        <w:t>势数据库，</w:t>
      </w:r>
      <w:r>
        <w:rPr>
          <w:rFonts w:hint="eastAsia"/>
          <w:sz w:val="24"/>
          <w:szCs w:val="24"/>
          <w:lang w:val="en-US" w:eastAsia="zh-CN"/>
        </w:rPr>
        <w:t>很难处理数据库之外的手势</w:t>
      </w:r>
      <w:r>
        <w:rPr>
          <w:rFonts w:hint="default"/>
          <w:sz w:val="24"/>
          <w:szCs w:val="24"/>
          <w:lang w:val="en-US" w:eastAsia="zh-CN"/>
        </w:rPr>
        <w:t>。</w:t>
      </w:r>
    </w:p>
    <w:p>
      <w:pPr>
        <w:pStyle w:val="24"/>
        <w:numPr>
          <w:ilvl w:val="2"/>
          <w:numId w:val="1"/>
        </w:numPr>
        <w:rPr>
          <w:rFonts w:ascii="黑体" w:eastAsia="黑体"/>
          <w:b w:val="0"/>
        </w:rPr>
      </w:pPr>
      <w:bookmarkStart w:id="27" w:name="_Toc13468"/>
      <w:r>
        <w:rPr>
          <w:rFonts w:hint="eastAsia" w:ascii="黑体" w:eastAsia="黑体"/>
          <w:b w:val="0"/>
          <w:lang w:val="en-US" w:eastAsia="zh-CN"/>
        </w:rPr>
        <w:t>混合方法</w:t>
      </w:r>
      <w:bookmarkEnd w:id="27"/>
    </w:p>
    <w:p>
      <w:pPr>
        <w:ind w:firstLine="420" w:firstLineChars="0"/>
        <w:rPr>
          <w:rFonts w:hint="eastAsia"/>
          <w:sz w:val="24"/>
          <w:szCs w:val="24"/>
          <w:lang w:val="en-US" w:eastAsia="zh-CN"/>
        </w:rPr>
      </w:pPr>
      <w:r>
        <w:rPr>
          <w:rFonts w:hint="eastAsia"/>
          <w:sz w:val="24"/>
          <w:szCs w:val="24"/>
          <w:lang w:val="en-US" w:eastAsia="zh-CN"/>
        </w:rPr>
        <w:t>将上述两种方法进行结合会很大程度的优化他们的问题。混合方法</w:t>
      </w:r>
      <w:r>
        <w:rPr>
          <w:rFonts w:hint="eastAsia"/>
          <w:sz w:val="24"/>
          <w:szCs w:val="24"/>
          <w:vertAlign w:val="superscript"/>
          <w:lang w:val="en-US" w:eastAsia="zh-CN"/>
        </w:rPr>
        <w:t>[19]</w:t>
      </w:r>
      <w:r>
        <w:rPr>
          <w:rFonts w:hint="default"/>
          <w:sz w:val="24"/>
          <w:szCs w:val="24"/>
          <w:vertAlign w:val="superscript"/>
          <w:lang w:val="en-US" w:eastAsia="zh-CN"/>
        </w:rPr>
        <w:t>[</w:t>
      </w:r>
      <w:r>
        <w:rPr>
          <w:rFonts w:hint="eastAsia"/>
          <w:sz w:val="24"/>
          <w:szCs w:val="24"/>
          <w:vertAlign w:val="superscript"/>
          <w:lang w:val="en-US" w:eastAsia="zh-CN"/>
        </w:rPr>
        <w:t>22][32]</w:t>
      </w:r>
      <w:r>
        <w:rPr>
          <w:rFonts w:hint="eastAsia"/>
          <w:sz w:val="24"/>
          <w:szCs w:val="24"/>
          <w:lang w:val="en-US" w:eastAsia="zh-CN"/>
        </w:rPr>
        <w:t>首先利用判别框架从</w:t>
      </w:r>
      <w:r>
        <w:rPr>
          <w:rFonts w:hint="default"/>
          <w:sz w:val="24"/>
          <w:szCs w:val="24"/>
          <w:lang w:val="en-US" w:eastAsia="zh-CN"/>
        </w:rPr>
        <w:t>每帧</w:t>
      </w:r>
      <w:r>
        <w:rPr>
          <w:rFonts w:hint="eastAsia"/>
          <w:sz w:val="24"/>
          <w:szCs w:val="24"/>
          <w:lang w:val="en-US" w:eastAsia="zh-CN"/>
        </w:rPr>
        <w:t>估计出</w:t>
      </w:r>
      <w:r>
        <w:rPr>
          <w:rFonts w:hint="default"/>
          <w:sz w:val="24"/>
          <w:szCs w:val="24"/>
          <w:lang w:val="en-US" w:eastAsia="zh-CN"/>
        </w:rPr>
        <w:t>粗略</w:t>
      </w:r>
      <w:r>
        <w:rPr>
          <w:rFonts w:hint="eastAsia"/>
          <w:sz w:val="24"/>
          <w:szCs w:val="24"/>
          <w:lang w:val="en-US" w:eastAsia="zh-CN"/>
        </w:rPr>
        <w:t>的手势</w:t>
      </w:r>
      <w:r>
        <w:rPr>
          <w:rFonts w:hint="default"/>
          <w:sz w:val="24"/>
          <w:szCs w:val="24"/>
          <w:lang w:val="en-US" w:eastAsia="zh-CN"/>
        </w:rPr>
        <w:t>，然后</w:t>
      </w:r>
      <w:r>
        <w:rPr>
          <w:rFonts w:hint="eastAsia"/>
          <w:sz w:val="24"/>
          <w:szCs w:val="24"/>
          <w:lang w:val="en-US" w:eastAsia="zh-CN"/>
        </w:rPr>
        <w:t>使用</w:t>
      </w:r>
      <w:r>
        <w:rPr>
          <w:rFonts w:hint="default"/>
          <w:sz w:val="24"/>
          <w:szCs w:val="24"/>
          <w:lang w:val="en-US" w:eastAsia="zh-CN"/>
        </w:rPr>
        <w:t>生成</w:t>
      </w:r>
      <w:r>
        <w:rPr>
          <w:rFonts w:hint="eastAsia"/>
          <w:sz w:val="24"/>
          <w:szCs w:val="24"/>
          <w:lang w:val="en-US" w:eastAsia="zh-CN"/>
        </w:rPr>
        <w:t>方法将其匹配对齐到所使用的手部模板。</w:t>
      </w:r>
      <w:r>
        <w:rPr>
          <w:rFonts w:hint="default"/>
          <w:sz w:val="24"/>
          <w:szCs w:val="24"/>
          <w:lang w:val="en-US" w:eastAsia="zh-CN"/>
        </w:rPr>
        <w:t>Sridhar</w:t>
      </w:r>
      <w:r>
        <w:rPr>
          <w:rFonts w:hint="eastAsia"/>
          <w:sz w:val="24"/>
          <w:szCs w:val="24"/>
          <w:lang w:val="en-US" w:eastAsia="zh-CN"/>
        </w:rPr>
        <w:t>等人</w:t>
      </w:r>
      <w:r>
        <w:rPr>
          <w:rFonts w:hint="eastAsia"/>
          <w:sz w:val="24"/>
          <w:szCs w:val="24"/>
          <w:vertAlign w:val="superscript"/>
          <w:lang w:val="en-US" w:eastAsia="zh-CN"/>
        </w:rPr>
        <w:t>[49]</w:t>
      </w:r>
      <w:r>
        <w:rPr>
          <w:rFonts w:hint="eastAsia"/>
          <w:sz w:val="24"/>
          <w:szCs w:val="24"/>
          <w:lang w:val="en-US" w:eastAsia="zh-CN"/>
        </w:rPr>
        <w:t>和</w:t>
      </w:r>
      <w:r>
        <w:rPr>
          <w:rFonts w:hint="default"/>
          <w:sz w:val="24"/>
          <w:szCs w:val="24"/>
          <w:lang w:val="en-US" w:eastAsia="zh-CN"/>
        </w:rPr>
        <w:t>Fleishman</w:t>
      </w:r>
      <w:r>
        <w:rPr>
          <w:rFonts w:hint="eastAsia"/>
          <w:sz w:val="24"/>
          <w:szCs w:val="24"/>
          <w:lang w:val="en-US" w:eastAsia="zh-CN"/>
        </w:rPr>
        <w:t>等人</w:t>
      </w:r>
      <w:r>
        <w:rPr>
          <w:rFonts w:hint="eastAsia"/>
          <w:sz w:val="24"/>
          <w:szCs w:val="24"/>
          <w:vertAlign w:val="superscript"/>
          <w:lang w:val="en-US" w:eastAsia="zh-CN"/>
        </w:rPr>
        <w:t>[50]</w:t>
      </w:r>
      <w:r>
        <w:rPr>
          <w:rFonts w:hint="default"/>
          <w:sz w:val="24"/>
          <w:szCs w:val="24"/>
          <w:lang w:val="en-US" w:eastAsia="zh-CN"/>
        </w:rPr>
        <w:t>通过</w:t>
      </w:r>
      <w:r>
        <w:rPr>
          <w:rFonts w:hint="eastAsia"/>
          <w:sz w:val="24"/>
          <w:szCs w:val="24"/>
          <w:lang w:val="en-US" w:eastAsia="zh-CN"/>
        </w:rPr>
        <w:t>由像素</w:t>
      </w:r>
      <w:r>
        <w:rPr>
          <w:rFonts w:hint="default"/>
          <w:sz w:val="24"/>
          <w:szCs w:val="24"/>
          <w:lang w:val="en-US" w:eastAsia="zh-CN"/>
        </w:rPr>
        <w:t>森林</w:t>
      </w:r>
      <w:r>
        <w:rPr>
          <w:rFonts w:hint="eastAsia"/>
          <w:sz w:val="24"/>
          <w:szCs w:val="24"/>
          <w:lang w:val="en-US" w:eastAsia="zh-CN"/>
        </w:rPr>
        <w:t>模型得到的</w:t>
      </w:r>
      <w:r>
        <w:rPr>
          <w:rFonts w:hint="default"/>
          <w:sz w:val="24"/>
          <w:szCs w:val="24"/>
          <w:lang w:val="en-US" w:eastAsia="zh-CN"/>
        </w:rPr>
        <w:t>标记</w:t>
      </w:r>
      <w:r>
        <w:rPr>
          <w:rFonts w:hint="eastAsia"/>
          <w:sz w:val="24"/>
          <w:szCs w:val="24"/>
          <w:lang w:val="en-US" w:eastAsia="zh-CN"/>
        </w:rPr>
        <w:t>加强每帧数据与手模板的</w:t>
      </w:r>
      <w:r>
        <w:rPr>
          <w:rFonts w:hint="default"/>
          <w:sz w:val="24"/>
          <w:szCs w:val="24"/>
          <w:lang w:val="en-US" w:eastAsia="zh-CN"/>
        </w:rPr>
        <w:t>对应关系。</w:t>
      </w:r>
      <w:r>
        <w:rPr>
          <w:rFonts w:hint="eastAsia"/>
          <w:sz w:val="24"/>
          <w:szCs w:val="24"/>
          <w:lang w:val="en-US" w:eastAsia="zh-CN"/>
        </w:rPr>
        <w:t>而Sridhar等人</w:t>
      </w:r>
      <w:r>
        <w:rPr>
          <w:rFonts w:hint="eastAsia"/>
          <w:sz w:val="24"/>
          <w:szCs w:val="24"/>
          <w:vertAlign w:val="superscript"/>
          <w:lang w:val="en-US" w:eastAsia="zh-CN"/>
        </w:rPr>
        <w:t>[51]</w:t>
      </w:r>
      <w:r>
        <w:rPr>
          <w:rFonts w:hint="eastAsia"/>
          <w:sz w:val="24"/>
          <w:szCs w:val="24"/>
          <w:lang w:val="en-US" w:eastAsia="zh-CN"/>
        </w:rPr>
        <w:t>则将基于判别方法的手势检索与基于生成方法的跟踪过程结合起来进行手部姿态估计。在训练数据方面，Rogez等人</w:t>
      </w:r>
      <w:r>
        <w:rPr>
          <w:rFonts w:hint="eastAsia"/>
          <w:sz w:val="24"/>
          <w:szCs w:val="24"/>
          <w:vertAlign w:val="superscript"/>
          <w:lang w:val="en-US" w:eastAsia="zh-CN"/>
        </w:rPr>
        <w:t>[52]</w:t>
      </w:r>
      <w:r>
        <w:rPr>
          <w:rFonts w:hint="eastAsia"/>
          <w:sz w:val="24"/>
          <w:szCs w:val="24"/>
          <w:lang w:val="en-US" w:eastAsia="zh-CN"/>
        </w:rPr>
        <w:t>使用计算机图形模型来生成训练数据，将其用于学习特定姿势的判别模型训练。</w:t>
      </w:r>
    </w:p>
    <w:p>
      <w:pPr>
        <w:rPr>
          <w:rFonts w:hint="eastAsia"/>
          <w:lang w:val="en-US" w:eastAsia="zh-CN"/>
        </w:rPr>
      </w:pPr>
    </w:p>
    <w:p>
      <w:pPr>
        <w:pStyle w:val="24"/>
        <w:numPr>
          <w:ilvl w:val="2"/>
          <w:numId w:val="1"/>
        </w:numPr>
        <w:bidi w:val="0"/>
        <w:ind w:left="720" w:leftChars="0" w:hanging="720" w:firstLineChars="0"/>
        <w:rPr>
          <w:rFonts w:hint="eastAsia"/>
          <w:lang w:val="en-US" w:eastAsia="zh-CN"/>
        </w:rPr>
      </w:pPr>
      <w:bookmarkStart w:id="28" w:name="_Toc4838"/>
      <w:r>
        <w:rPr>
          <w:rFonts w:hint="eastAsia"/>
          <w:lang w:val="en-US" w:eastAsia="zh-CN"/>
        </w:rPr>
        <w:t>基于深度学习的手部姿态估计</w:t>
      </w:r>
      <w:bookmarkEnd w:id="28"/>
    </w:p>
    <w:p>
      <w:pPr>
        <w:numPr>
          <w:ilvl w:val="0"/>
          <w:numId w:val="0"/>
        </w:numPr>
        <w:ind w:firstLine="420" w:firstLineChars="0"/>
        <w:rPr>
          <w:rFonts w:hint="eastAsia"/>
          <w:sz w:val="24"/>
          <w:szCs w:val="24"/>
          <w:lang w:val="en-US" w:eastAsia="zh-CN"/>
        </w:rPr>
      </w:pPr>
      <w:r>
        <w:rPr>
          <w:rFonts w:hint="eastAsia"/>
          <w:sz w:val="24"/>
          <w:szCs w:val="24"/>
          <w:lang w:val="en-US" w:eastAsia="zh-CN"/>
        </w:rPr>
        <w:t>用深度学习的方法进行手部姿态估计，大致可以分为两个过程：首先通过CNN等方法提取图像特征，进而获得相应关键点的热力图，最后通过最大化后验概率进行优化。但在研究过程中，学者们针对相应的问题又提出了一些新颖的方法，例如基于多摄像头和多视图的创新方法。</w:t>
      </w:r>
    </w:p>
    <w:p>
      <w:pPr>
        <w:numPr>
          <w:ilvl w:val="0"/>
          <w:numId w:val="0"/>
        </w:numPr>
        <w:ind w:firstLine="420" w:firstLineChars="0"/>
        <w:rPr>
          <w:rFonts w:hint="eastAsia"/>
          <w:sz w:val="24"/>
          <w:szCs w:val="24"/>
          <w:lang w:val="en-US" w:eastAsia="zh-CN"/>
        </w:rPr>
      </w:pPr>
      <w:r>
        <w:rPr>
          <w:rFonts w:hint="eastAsia"/>
          <w:sz w:val="24"/>
          <w:szCs w:val="24"/>
          <w:lang w:val="en-US" w:eastAsia="zh-CN"/>
        </w:rPr>
        <w:t>Jonathan等人</w:t>
      </w:r>
      <w:r>
        <w:rPr>
          <w:rFonts w:hint="eastAsia"/>
          <w:sz w:val="24"/>
          <w:szCs w:val="24"/>
          <w:vertAlign w:val="superscript"/>
          <w:lang w:val="en-US" w:eastAsia="zh-CN"/>
        </w:rPr>
        <w:t>[32]</w:t>
      </w:r>
      <w:r>
        <w:rPr>
          <w:rFonts w:hint="eastAsia"/>
          <w:sz w:val="24"/>
          <w:szCs w:val="24"/>
          <w:lang w:val="en-US" w:eastAsia="zh-CN"/>
        </w:rPr>
        <w:t>提出一种使用CNN提取特征，并为关节位置生成热图，最后从特征和热图中使用IK（inverse kinematies）算法推断出手的姿势。该方法中，使用热图（heatmap）只能预测出关节点的2D位置，而第三维坐标是通过深度图像计算得到的。Markus等人</w:t>
      </w:r>
      <w:r>
        <w:rPr>
          <w:rFonts w:hint="eastAsia"/>
          <w:sz w:val="24"/>
          <w:szCs w:val="24"/>
          <w:vertAlign w:val="superscript"/>
          <w:lang w:val="en-US" w:eastAsia="zh-CN"/>
        </w:rPr>
        <w:t>[33]</w:t>
      </w:r>
      <w:r>
        <w:rPr>
          <w:rFonts w:hint="eastAsia"/>
          <w:sz w:val="24"/>
          <w:szCs w:val="24"/>
          <w:lang w:val="en-US" w:eastAsia="zh-CN"/>
        </w:rPr>
        <w:t>提出了一种可以直接从给定深度图像中预测出手的3D关节位置的卷积神经网络架构。该方法设计一个预估网络输出手的关节点位置，再把每一个关节点再输入到另一网络中进行3D位置的优化。两个网络的结合，使得系统效果在时间和精度上都有了很大的提升。Ge等人</w:t>
      </w:r>
      <w:r>
        <w:rPr>
          <w:rFonts w:hint="eastAsia"/>
          <w:sz w:val="24"/>
          <w:szCs w:val="24"/>
          <w:vertAlign w:val="superscript"/>
          <w:lang w:val="en-US" w:eastAsia="zh-CN"/>
        </w:rPr>
        <w:t>[34]</w:t>
      </w:r>
      <w:r>
        <w:rPr>
          <w:rFonts w:hint="eastAsia"/>
          <w:sz w:val="24"/>
          <w:szCs w:val="24"/>
          <w:lang w:val="en-US" w:eastAsia="zh-CN"/>
        </w:rPr>
        <w:t>提出了一种多视图CNNs的手部姿态估计方法。该方法把深度图像的三视图同时输入到卷积神经网络中，产生前视图、侧视图和俯视图对应的热图，再把三个热图融合起来得到最后的3D手部姿态估计。该方法利用三个视图的热图缓解了评估的模糊问题，省去了复杂的模型矫正过程。</w:t>
      </w:r>
    </w:p>
    <w:p>
      <w:pPr>
        <w:numPr>
          <w:ilvl w:val="0"/>
          <w:numId w:val="0"/>
        </w:numPr>
        <w:ind w:firstLine="420" w:firstLineChars="0"/>
        <w:rPr>
          <w:rFonts w:hint="eastAsia"/>
          <w:sz w:val="24"/>
          <w:szCs w:val="24"/>
          <w:lang w:val="en-US" w:eastAsia="zh-CN"/>
        </w:rPr>
      </w:pPr>
      <w:r>
        <w:rPr>
          <w:rFonts w:hint="eastAsia"/>
          <w:sz w:val="24"/>
          <w:szCs w:val="24"/>
          <w:lang w:val="en-US" w:eastAsia="zh-CN"/>
        </w:rPr>
        <w:t>除了二维卷积神经网络之外，一些三维卷积神经网络（3D-CNN）模型被提出应用于手部姿态估计。Molchanov等人</w:t>
      </w:r>
      <w:r>
        <w:rPr>
          <w:rFonts w:hint="eastAsia"/>
          <w:sz w:val="24"/>
          <w:szCs w:val="24"/>
          <w:vertAlign w:val="superscript"/>
          <w:lang w:val="en-US" w:eastAsia="zh-CN"/>
        </w:rPr>
        <w:t>[35]</w:t>
      </w:r>
      <w:r>
        <w:rPr>
          <w:rFonts w:hint="eastAsia"/>
          <w:sz w:val="24"/>
          <w:szCs w:val="24"/>
          <w:lang w:val="en-US" w:eastAsia="zh-CN"/>
        </w:rPr>
        <w:t>提出一个3D-CNN模型：通过深度数据和强度数据对汽车驾驶手势进行初步识别，再将多个空间尺度的信息组合起来进行最终估计。Molchanov等人</w:t>
      </w:r>
      <w:r>
        <w:rPr>
          <w:rFonts w:hint="eastAsia"/>
          <w:sz w:val="24"/>
          <w:szCs w:val="24"/>
          <w:vertAlign w:val="superscript"/>
          <w:lang w:val="en-US" w:eastAsia="zh-CN"/>
        </w:rPr>
        <w:t>[36]</w:t>
      </w:r>
      <w:r>
        <w:rPr>
          <w:rFonts w:hint="eastAsia"/>
          <w:sz w:val="24"/>
          <w:szCs w:val="24"/>
          <w:lang w:val="en-US" w:eastAsia="zh-CN"/>
        </w:rPr>
        <w:t>使用循环机制对3D-CNN模型进行拓展，对动态手部姿态检测和分类。其网络模型包含一个提取时空特征的3D-CNN模型和一个针对全局时序建模的循环层。Li等人</w:t>
      </w:r>
      <w:r>
        <w:rPr>
          <w:rFonts w:hint="eastAsia"/>
          <w:sz w:val="24"/>
          <w:szCs w:val="24"/>
          <w:vertAlign w:val="superscript"/>
          <w:lang w:val="en-US" w:eastAsia="zh-CN"/>
        </w:rPr>
        <w:t>[37]</w:t>
      </w:r>
      <w:r>
        <w:rPr>
          <w:rFonts w:hint="eastAsia"/>
          <w:sz w:val="24"/>
          <w:szCs w:val="24"/>
          <w:lang w:val="en-US" w:eastAsia="zh-CN"/>
        </w:rPr>
        <w:t>对Tran等人</w:t>
      </w:r>
      <w:r>
        <w:rPr>
          <w:rFonts w:hint="eastAsia"/>
          <w:sz w:val="24"/>
          <w:szCs w:val="24"/>
          <w:vertAlign w:val="superscript"/>
          <w:lang w:val="en-US" w:eastAsia="zh-CN"/>
        </w:rPr>
        <w:t>[38]</w:t>
      </w:r>
      <w:r>
        <w:rPr>
          <w:rFonts w:hint="eastAsia"/>
          <w:sz w:val="24"/>
          <w:szCs w:val="24"/>
          <w:lang w:val="en-US" w:eastAsia="zh-CN"/>
        </w:rPr>
        <w:t>提出的3D-CNN模型进行改进，使用深度图像与RGB视频进行大规模的手部姿态估计。同样地，Camgoz等人</w:t>
      </w:r>
      <w:r>
        <w:rPr>
          <w:rFonts w:hint="eastAsia"/>
          <w:sz w:val="24"/>
          <w:szCs w:val="24"/>
          <w:vertAlign w:val="superscript"/>
          <w:lang w:val="en-US" w:eastAsia="zh-CN"/>
        </w:rPr>
        <w:t>[39]</w:t>
      </w:r>
      <w:r>
        <w:rPr>
          <w:rFonts w:hint="eastAsia"/>
          <w:sz w:val="24"/>
          <w:szCs w:val="24"/>
          <w:lang w:val="en-US" w:eastAsia="zh-CN"/>
        </w:rPr>
        <w:t>也以Tran模型为基础构建用于大规模手部姿态估计的端到端（end-to-end）3D-CNN模型。Miao等人</w:t>
      </w:r>
      <w:r>
        <w:rPr>
          <w:rFonts w:hint="eastAsia"/>
          <w:sz w:val="24"/>
          <w:szCs w:val="24"/>
          <w:vertAlign w:val="superscript"/>
          <w:lang w:val="en-US" w:eastAsia="zh-CN"/>
        </w:rPr>
        <w:t>[40]</w:t>
      </w:r>
      <w:r>
        <w:rPr>
          <w:rFonts w:hint="eastAsia"/>
          <w:sz w:val="24"/>
          <w:szCs w:val="24"/>
          <w:lang w:val="en-US" w:eastAsia="zh-CN"/>
        </w:rPr>
        <w:t>将3D-CNN与ResNet结合提出ResC3D模型，从时序RGB图像、光流数据、深度数据提取手部特征，通过SVM进行手势分类。该方法在Chaleam、LAP、IsoGD数据集上取得67.71%的识别率。马正文等人</w:t>
      </w:r>
      <w:r>
        <w:rPr>
          <w:rFonts w:hint="eastAsia"/>
          <w:sz w:val="24"/>
          <w:szCs w:val="24"/>
          <w:vertAlign w:val="superscript"/>
          <w:lang w:val="en-US" w:eastAsia="zh-CN"/>
        </w:rPr>
        <w:t>[41]</w:t>
      </w:r>
      <w:r>
        <w:rPr>
          <w:rFonts w:hint="eastAsia"/>
          <w:sz w:val="24"/>
          <w:szCs w:val="24"/>
          <w:lang w:val="en-US" w:eastAsia="zh-CN"/>
        </w:rPr>
        <w:t>则是使用稠密连接的3D-CNN进行手部姿态估计。</w:t>
      </w:r>
    </w:p>
    <w:p>
      <w:pPr>
        <w:numPr>
          <w:ilvl w:val="0"/>
          <w:numId w:val="0"/>
        </w:numPr>
        <w:ind w:firstLine="420" w:firstLineChars="0"/>
        <w:rPr>
          <w:rFonts w:hint="default"/>
          <w:sz w:val="24"/>
          <w:szCs w:val="24"/>
          <w:lang w:val="en-US" w:eastAsia="zh-CN"/>
        </w:rPr>
      </w:pPr>
      <w:r>
        <w:rPr>
          <w:rFonts w:hint="eastAsia"/>
          <w:sz w:val="24"/>
          <w:szCs w:val="24"/>
          <w:lang w:val="en-US" w:eastAsia="zh-CN"/>
        </w:rPr>
        <w:t>应用于手部姿态估计领域的深度学习除了可以处理深度图像之外，还能够对点云数据进行处理。</w:t>
      </w:r>
    </w:p>
    <w:p>
      <w:pPr>
        <w:numPr>
          <w:ilvl w:val="0"/>
          <w:numId w:val="0"/>
        </w:numPr>
        <w:ind w:firstLine="420" w:firstLineChars="0"/>
        <w:rPr>
          <w:sz w:val="24"/>
          <w:szCs w:val="24"/>
        </w:rPr>
      </w:pPr>
      <w:r>
        <w:rPr>
          <w:rFonts w:hint="eastAsia"/>
          <w:sz w:val="24"/>
          <w:szCs w:val="24"/>
          <w:lang w:val="en-US" w:eastAsia="zh-CN"/>
        </w:rPr>
        <w:t>2016年，Qi等人</w:t>
      </w:r>
      <w:r>
        <w:rPr>
          <w:rFonts w:hint="eastAsia"/>
          <w:sz w:val="24"/>
          <w:szCs w:val="24"/>
          <w:vertAlign w:val="superscript"/>
          <w:lang w:val="en-US" w:eastAsia="zh-CN"/>
        </w:rPr>
        <w:t>[42]</w:t>
      </w:r>
      <w:r>
        <w:rPr>
          <w:rFonts w:hint="eastAsia"/>
          <w:sz w:val="24"/>
          <w:szCs w:val="24"/>
          <w:lang w:val="en-US" w:eastAsia="zh-CN"/>
        </w:rPr>
        <w:t>首先提出了直接处理3D点云的深度学习框架PointNet，并在2017年又提出了改进版PointNet++</w:t>
      </w:r>
      <w:r>
        <w:rPr>
          <w:rFonts w:hint="eastAsia"/>
          <w:sz w:val="24"/>
          <w:szCs w:val="24"/>
          <w:vertAlign w:val="superscript"/>
          <w:lang w:val="en-US" w:eastAsia="zh-CN"/>
        </w:rPr>
        <w:t>[43]</w:t>
      </w:r>
      <w:r>
        <w:rPr>
          <w:rFonts w:hint="eastAsia"/>
          <w:sz w:val="24"/>
          <w:szCs w:val="24"/>
          <w:lang w:val="en-US" w:eastAsia="zh-CN"/>
        </w:rPr>
        <w:t>。该框架主要处理的是点云的分类分割问题。而在pointnet之前，深度学习方法对点云数据的处理通常是先将点云做预处理成其他数据形式之后再训练：常见方法是将点云转换成多个视角的2D图片或将点云表示为空间中自带依赖关系的体素。随后，</w:t>
      </w:r>
      <w:r>
        <w:rPr>
          <w:sz w:val="24"/>
          <w:szCs w:val="24"/>
        </w:rPr>
        <w:t>Li</w:t>
      </w:r>
      <w:r>
        <w:rPr>
          <w:rFonts w:hint="eastAsia"/>
          <w:sz w:val="24"/>
          <w:szCs w:val="24"/>
          <w:lang w:val="en-US" w:eastAsia="zh-CN"/>
        </w:rPr>
        <w:t>等人</w:t>
      </w:r>
      <w:r>
        <w:rPr>
          <w:rFonts w:hint="eastAsia"/>
          <w:sz w:val="24"/>
          <w:szCs w:val="24"/>
          <w:vertAlign w:val="superscript"/>
          <w:lang w:val="en-US" w:eastAsia="zh-CN"/>
        </w:rPr>
        <w:t>[44]</w:t>
      </w:r>
      <w:r>
        <w:rPr>
          <w:rFonts w:hint="eastAsia"/>
          <w:sz w:val="24"/>
          <w:szCs w:val="24"/>
          <w:lang w:val="en-US" w:eastAsia="zh-CN"/>
        </w:rPr>
        <w:t>引入3D-CNN的思想处理点云。他们从输入的点云中学习X变换矩阵进行卷积操作。其中，该方法提出的X矩阵在理想条件下综合考虑了点云的形状的同时不依赖点云中点的顺序，可以在训练过程中较为完整的保留点云的三维信息。从此开始，手部姿态估计也有了基于PointNet处理三维点云的深度学习框架</w:t>
      </w:r>
      <w:r>
        <w:rPr>
          <w:rFonts w:hint="eastAsia"/>
          <w:sz w:val="24"/>
          <w:szCs w:val="24"/>
          <w:vertAlign w:val="superscript"/>
          <w:lang w:val="en-US" w:eastAsia="zh-CN"/>
        </w:rPr>
        <w:t>[45][46]</w:t>
      </w:r>
      <w:r>
        <w:rPr>
          <w:rFonts w:hint="eastAsia"/>
          <w:sz w:val="24"/>
          <w:szCs w:val="24"/>
          <w:lang w:val="en-US" w:eastAsia="zh-CN"/>
        </w:rPr>
        <w:t>。Liu等人</w:t>
      </w:r>
      <w:r>
        <w:rPr>
          <w:rFonts w:hint="eastAsia"/>
          <w:sz w:val="24"/>
          <w:szCs w:val="24"/>
          <w:vertAlign w:val="superscript"/>
          <w:lang w:val="en-US" w:eastAsia="zh-CN"/>
        </w:rPr>
        <w:t>[45]</w:t>
      </w:r>
      <w:r>
        <w:rPr>
          <w:rFonts w:hint="eastAsia"/>
          <w:sz w:val="24"/>
          <w:szCs w:val="24"/>
          <w:lang w:val="en-US" w:eastAsia="zh-CN"/>
        </w:rPr>
        <w:t>基于PointNet提出一种可以捕捉复杂手部结构的回归网络，并引入指尖优化网络细化指尖的位置。除此之外，</w:t>
      </w:r>
      <w:r>
        <w:rPr>
          <w:sz w:val="24"/>
          <w:szCs w:val="24"/>
        </w:rPr>
        <w:t>L</w:t>
      </w:r>
      <w:r>
        <w:rPr>
          <w:rFonts w:hint="eastAsia"/>
          <w:sz w:val="24"/>
          <w:szCs w:val="24"/>
          <w:lang w:val="en-US" w:eastAsia="zh-CN"/>
        </w:rPr>
        <w:t>iu等人</w:t>
      </w:r>
      <w:r>
        <w:rPr>
          <w:rFonts w:hint="eastAsia"/>
          <w:sz w:val="24"/>
          <w:szCs w:val="24"/>
          <w:vertAlign w:val="superscript"/>
          <w:lang w:val="en-US" w:eastAsia="zh-CN"/>
        </w:rPr>
        <w:t>[46]</w:t>
      </w:r>
      <w:r>
        <w:rPr>
          <w:rFonts w:hint="eastAsia"/>
          <w:sz w:val="24"/>
          <w:szCs w:val="24"/>
          <w:lang w:val="en-US" w:eastAsia="zh-CN"/>
        </w:rPr>
        <w:t>还提出了另一种基于PoinNet的方法：用PointNet预处理点云，对点云的热图和单位矢量场处理得到最终的手部姿态。Chen等人</w:t>
      </w:r>
      <w:r>
        <w:rPr>
          <w:rFonts w:hint="eastAsia"/>
          <w:sz w:val="24"/>
          <w:szCs w:val="24"/>
          <w:vertAlign w:val="superscript"/>
          <w:lang w:val="en-US" w:eastAsia="zh-CN"/>
        </w:rPr>
        <w:t>[47]</w:t>
      </w:r>
      <w:r>
        <w:rPr>
          <w:rFonts w:hint="eastAsia"/>
          <w:sz w:val="24"/>
          <w:szCs w:val="24"/>
          <w:lang w:val="en-US" w:eastAsia="zh-CN"/>
        </w:rPr>
        <w:t>提出了深层语义回归网络SHPR-Net，将先验语义和后期融合集成在一起对手部姿态估进行回归。Li等人</w:t>
      </w:r>
      <w:r>
        <w:rPr>
          <w:rFonts w:hint="eastAsia"/>
          <w:sz w:val="24"/>
          <w:szCs w:val="24"/>
          <w:vertAlign w:val="superscript"/>
          <w:lang w:val="en-US" w:eastAsia="zh-CN"/>
        </w:rPr>
        <w:t>[48]</w:t>
      </w:r>
      <w:r>
        <w:rPr>
          <w:rFonts w:hint="eastAsia"/>
          <w:sz w:val="24"/>
          <w:szCs w:val="24"/>
          <w:lang w:val="en-US" w:eastAsia="zh-CN"/>
        </w:rPr>
        <w:t>方法将点云数据优化为1024个点，使用基于投票的方法训练模型，完成对手各部分的分割。</w:t>
      </w:r>
    </w:p>
    <w:p>
      <w:pPr>
        <w:pStyle w:val="3"/>
        <w:keepLines/>
        <w:numPr>
          <w:ilvl w:val="1"/>
          <w:numId w:val="1"/>
        </w:numPr>
        <w:spacing w:before="260" w:after="260" w:line="416" w:lineRule="auto"/>
        <w:rPr>
          <w:sz w:val="32"/>
          <w:szCs w:val="32"/>
        </w:rPr>
      </w:pPr>
      <w:bookmarkStart w:id="29" w:name="_Toc32036"/>
      <w:r>
        <w:rPr>
          <w:rFonts w:hint="eastAsia"/>
          <w:sz w:val="32"/>
          <w:szCs w:val="32"/>
        </w:rPr>
        <w:t>本文</w:t>
      </w:r>
      <w:r>
        <w:rPr>
          <w:rFonts w:hint="eastAsia"/>
          <w:sz w:val="32"/>
          <w:szCs w:val="32"/>
          <w:lang w:val="en-US" w:eastAsia="zh-CN"/>
        </w:rPr>
        <w:t>主要</w:t>
      </w:r>
      <w:r>
        <w:rPr>
          <w:rFonts w:hint="eastAsia"/>
          <w:sz w:val="32"/>
          <w:szCs w:val="32"/>
        </w:rPr>
        <w:t>研究内容</w:t>
      </w:r>
      <w:bookmarkEnd w:id="29"/>
    </w:p>
    <w:p>
      <w:pPr>
        <w:ind w:firstLine="420" w:firstLineChars="0"/>
        <w:rPr>
          <w:sz w:val="32"/>
          <w:szCs w:val="32"/>
        </w:rPr>
      </w:pPr>
      <w:bookmarkStart w:id="30" w:name="_Toc60499539"/>
      <w:r>
        <w:rPr>
          <w:rFonts w:hint="eastAsia"/>
          <w:sz w:val="24"/>
          <w:szCs w:val="24"/>
          <w:lang w:val="en-US" w:eastAsia="zh-CN"/>
        </w:rPr>
        <w:t>本文主要对手部姿态估计的问题进行了研究。在手部姿态估计领域，国内外的研究人员对使用点云作为输入的深度学习框架研究不多。鉴于点云这一数据格式对三维空间信息的表征更加具体，有必要对点云学习方法进行更加深入的研究。本文提出了点云学习框架应用于手部姿态估计领域的方法。本方法首先使用Deepsets处理点云所存在的置换不变问题。接着对点云进行局部区域划分，并提取点云的局部特征、全局特征。最后融合点云的局部特征和全局特征，通过全连接层输出手部的关键点信息。除此之外，本文还提出了手部姿态动态跟踪系统。该系统使用Kinect采集实时三维空间数据，输出跟随手部移动的人手模型。</w:t>
      </w:r>
      <w:bookmarkEnd w:id="30"/>
    </w:p>
    <w:p>
      <w:pPr>
        <w:ind w:firstLine="420" w:firstLineChars="0"/>
        <w:rPr>
          <w:rFonts w:hint="eastAsia"/>
          <w:sz w:val="24"/>
          <w:szCs w:val="24"/>
          <w:lang w:val="en-US" w:eastAsia="zh-CN"/>
        </w:rPr>
      </w:pPr>
      <w:bookmarkStart w:id="31" w:name="_Toc60499540"/>
      <w:bookmarkStart w:id="32" w:name="_Toc60499541"/>
      <w:r>
        <w:rPr>
          <w:rFonts w:hint="eastAsia"/>
          <w:sz w:val="24"/>
          <w:szCs w:val="24"/>
          <w:lang w:val="en-US" w:eastAsia="zh-CN"/>
        </w:rPr>
        <w:t>本文章节安排如下：</w:t>
      </w:r>
    </w:p>
    <w:p>
      <w:pPr>
        <w:ind w:firstLine="420" w:firstLineChars="0"/>
        <w:rPr>
          <w:rFonts w:hint="eastAsia"/>
          <w:sz w:val="24"/>
          <w:szCs w:val="24"/>
          <w:lang w:val="en-US" w:eastAsia="zh-CN"/>
        </w:rPr>
      </w:pPr>
      <w:r>
        <w:rPr>
          <w:rFonts w:hint="eastAsia"/>
          <w:sz w:val="24"/>
          <w:szCs w:val="24"/>
          <w:lang w:val="en-US" w:eastAsia="zh-CN"/>
        </w:rPr>
        <w:t>第一章首先介绍手部姿态估计研究的背景及意义，阐述了该技术的国内外研究现状。</w:t>
      </w:r>
    </w:p>
    <w:p>
      <w:pPr>
        <w:ind w:firstLine="420" w:firstLineChars="0"/>
        <w:rPr>
          <w:rFonts w:hint="eastAsia"/>
          <w:sz w:val="24"/>
          <w:szCs w:val="24"/>
          <w:lang w:val="en-US" w:eastAsia="zh-CN"/>
        </w:rPr>
      </w:pPr>
      <w:r>
        <w:rPr>
          <w:rFonts w:hint="eastAsia"/>
          <w:sz w:val="24"/>
          <w:szCs w:val="24"/>
          <w:lang w:val="en-US" w:eastAsia="zh-CN"/>
        </w:rPr>
        <w:t>第二章简要概述手部姿态估计任务中常用的2.三类数据集和实验结果3.常用的评估指标、1.基础性的理论（pointnet基本框架，第三章要用到的基础理论）。</w:t>
      </w:r>
    </w:p>
    <w:p>
      <w:pPr>
        <w:ind w:firstLine="420" w:firstLineChars="0"/>
        <w:rPr>
          <w:rFonts w:hint="eastAsia"/>
          <w:sz w:val="24"/>
          <w:szCs w:val="24"/>
          <w:lang w:val="en-US" w:eastAsia="zh-CN"/>
        </w:rPr>
      </w:pPr>
      <w:r>
        <w:rPr>
          <w:rFonts w:hint="eastAsia"/>
          <w:sz w:val="24"/>
          <w:szCs w:val="24"/>
          <w:lang w:val="en-US" w:eastAsia="zh-CN"/>
        </w:rPr>
        <w:t>第三章介绍本文提出的基于KPConv的手部姿态估计深度学习框架。</w:t>
      </w:r>
    </w:p>
    <w:p>
      <w:pPr>
        <w:ind w:firstLine="420" w:firstLineChars="0"/>
        <w:rPr>
          <w:rFonts w:hint="default"/>
          <w:sz w:val="24"/>
          <w:szCs w:val="24"/>
          <w:lang w:val="en-US" w:eastAsia="zh-CN"/>
        </w:rPr>
      </w:pPr>
      <w:r>
        <w:rPr>
          <w:rFonts w:hint="eastAsia"/>
          <w:sz w:val="24"/>
          <w:szCs w:val="24"/>
          <w:lang w:val="en-US" w:eastAsia="zh-CN"/>
        </w:rPr>
        <w:t>（丰富的话--&gt;实验单章）or更进一步模型or平行方法</w:t>
      </w:r>
    </w:p>
    <w:p>
      <w:pPr>
        <w:ind w:firstLine="420" w:firstLineChars="0"/>
        <w:rPr>
          <w:rFonts w:hint="eastAsia"/>
          <w:sz w:val="24"/>
          <w:szCs w:val="24"/>
          <w:lang w:val="en-US" w:eastAsia="zh-CN"/>
        </w:rPr>
      </w:pPr>
      <w:r>
        <w:rPr>
          <w:rFonts w:hint="eastAsia"/>
          <w:sz w:val="24"/>
          <w:szCs w:val="24"/>
          <w:lang w:val="en-US" w:eastAsia="zh-CN"/>
        </w:rPr>
        <w:t>第四章介绍手部姿态动态跟踪系统。该系统使用kinect传感器作为数据的来源，将从Kinect得到的深度图像分割出手的位置并转换为点云，输入到上一章的深度学习框架中，利用得到的手部关键点信息驱动手的三维模型，对三维空间中人手进行跟踪。（具体的对比、效果、架构、仅为补充）</w:t>
      </w:r>
    </w:p>
    <w:p>
      <w:pPr>
        <w:ind w:firstLine="420" w:firstLineChars="0"/>
        <w:rPr>
          <w:rFonts w:hint="eastAsia"/>
          <w:sz w:val="24"/>
          <w:szCs w:val="24"/>
          <w:lang w:val="en-US" w:eastAsia="zh-CN"/>
        </w:rPr>
      </w:pPr>
      <w:r>
        <w:rPr>
          <w:rFonts w:hint="eastAsia"/>
          <w:sz w:val="24"/>
          <w:szCs w:val="24"/>
          <w:lang w:val="en-US" w:eastAsia="zh-CN"/>
        </w:rPr>
        <w:t>第五章总结本文提出方法的优势和不足，对基于点云的手部姿态估计技术进行了展望，提出今后的研究内容。</w:t>
      </w:r>
    </w:p>
    <w:p>
      <w:pPr>
        <w:ind w:firstLine="420" w:firstLineChars="0"/>
        <w:rPr>
          <w:rFonts w:hint="default"/>
          <w:sz w:val="24"/>
          <w:szCs w:val="24"/>
          <w:lang w:val="en-US" w:eastAsia="zh-CN"/>
        </w:rPr>
      </w:pPr>
      <w:r>
        <w:rPr>
          <w:rFonts w:hint="eastAsia"/>
          <w:sz w:val="24"/>
          <w:szCs w:val="24"/>
          <w:lang w:val="en-US" w:eastAsia="zh-CN"/>
        </w:rPr>
        <w:t>（均要承上启下，本章小结启下引出下一章章节开头承上，节与节之间。故事线贯穿联通）</w:t>
      </w:r>
    </w:p>
    <w:p>
      <w:pPr>
        <w:rPr>
          <w:rFonts w:hint="eastAsia"/>
          <w:lang w:val="en-US" w:eastAsia="zh-CN"/>
        </w:rPr>
      </w:pPr>
    </w:p>
    <w:p>
      <w:pPr>
        <w:widowControl/>
        <w:jc w:val="left"/>
        <w:rPr>
          <w:rFonts w:ascii="宋体" w:hAnsi="宋体"/>
          <w:bCs/>
          <w:kern w:val="44"/>
          <w:sz w:val="36"/>
          <w:szCs w:val="36"/>
        </w:rPr>
      </w:pPr>
      <w:r>
        <w:br w:type="page"/>
      </w:r>
    </w:p>
    <w:p>
      <w:pPr>
        <w:pStyle w:val="23"/>
        <w:rPr>
          <w:rFonts w:hint="eastAsia" w:eastAsia="宋体"/>
          <w:lang w:val="en-US" w:eastAsia="zh-CN"/>
        </w:rPr>
      </w:pPr>
      <w:bookmarkStart w:id="33" w:name="_Toc21941"/>
      <w:r>
        <w:rPr>
          <w:rFonts w:hint="eastAsia"/>
        </w:rPr>
        <w:t>第二章</w:t>
      </w:r>
      <w:r>
        <w:t xml:space="preserve">  </w:t>
      </w:r>
      <w:bookmarkEnd w:id="31"/>
      <w:bookmarkEnd w:id="32"/>
      <w:r>
        <w:rPr>
          <w:rFonts w:hint="eastAsia"/>
          <w:lang w:val="en-US" w:eastAsia="zh-CN"/>
        </w:rPr>
        <w:t>相关</w:t>
      </w:r>
      <w:bookmarkEnd w:id="33"/>
    </w:p>
    <w:p>
      <w:pPr>
        <w:pStyle w:val="3"/>
        <w:keepLines/>
        <w:numPr>
          <w:ilvl w:val="1"/>
          <w:numId w:val="2"/>
        </w:numPr>
        <w:spacing w:before="260" w:after="260" w:line="416" w:lineRule="auto"/>
        <w:rPr>
          <w:sz w:val="32"/>
          <w:szCs w:val="32"/>
        </w:rPr>
      </w:pPr>
      <w:bookmarkStart w:id="34" w:name="_Toc20878"/>
      <w:r>
        <w:rPr>
          <w:rFonts w:hint="eastAsia"/>
          <w:sz w:val="32"/>
          <w:szCs w:val="32"/>
          <w:lang w:val="en-US" w:eastAsia="zh-CN"/>
        </w:rPr>
        <w:t>数据集</w:t>
      </w:r>
      <w:bookmarkEnd w:id="34"/>
    </w:p>
    <w:p>
      <w:pPr>
        <w:pStyle w:val="24"/>
        <w:numPr>
          <w:ilvl w:val="2"/>
          <w:numId w:val="3"/>
        </w:numPr>
        <w:rPr>
          <w:rFonts w:ascii="黑体" w:eastAsia="黑体"/>
          <w:b w:val="0"/>
        </w:rPr>
      </w:pPr>
      <w:bookmarkStart w:id="35" w:name="_Toc24463"/>
      <w:r>
        <w:rPr>
          <w:rFonts w:hint="eastAsia" w:ascii="黑体" w:eastAsia="黑体"/>
          <w:b w:val="0"/>
          <w:lang w:val="en-US" w:eastAsia="zh-CN"/>
        </w:rPr>
        <w:t>NYU数据集</w:t>
      </w:r>
      <w:bookmarkEnd w:id="35"/>
    </w:p>
    <w:p>
      <w:pPr>
        <w:pStyle w:val="24"/>
        <w:numPr>
          <w:ilvl w:val="2"/>
          <w:numId w:val="3"/>
        </w:numPr>
        <w:rPr>
          <w:rFonts w:ascii="黑体" w:eastAsia="黑体"/>
          <w:b w:val="0"/>
        </w:rPr>
      </w:pPr>
      <w:bookmarkStart w:id="36" w:name="_Toc26138"/>
      <w:r>
        <w:rPr>
          <w:rFonts w:hint="eastAsia" w:ascii="黑体" w:eastAsia="黑体"/>
          <w:b w:val="0"/>
          <w:lang w:val="en-US" w:eastAsia="zh-CN"/>
        </w:rPr>
        <w:t>ICVL数据集</w:t>
      </w:r>
      <w:bookmarkEnd w:id="36"/>
    </w:p>
    <w:p>
      <w:pPr>
        <w:pStyle w:val="24"/>
        <w:numPr>
          <w:ilvl w:val="2"/>
          <w:numId w:val="3"/>
        </w:numPr>
        <w:rPr>
          <w:rFonts w:ascii="黑体" w:eastAsia="黑体"/>
          <w:b w:val="0"/>
        </w:rPr>
      </w:pPr>
      <w:bookmarkStart w:id="37" w:name="_Toc24896"/>
      <w:r>
        <w:rPr>
          <w:rFonts w:hint="eastAsia" w:ascii="黑体" w:eastAsia="黑体"/>
          <w:b w:val="0"/>
          <w:lang w:val="en-US" w:eastAsia="zh-CN"/>
        </w:rPr>
        <w:t>MSRA数据集</w:t>
      </w:r>
      <w:bookmarkEnd w:id="37"/>
    </w:p>
    <w:p>
      <w:pPr>
        <w:pStyle w:val="3"/>
        <w:keepLines/>
        <w:numPr>
          <w:ilvl w:val="1"/>
          <w:numId w:val="2"/>
        </w:numPr>
        <w:spacing w:before="260" w:after="260" w:line="416" w:lineRule="auto"/>
        <w:rPr>
          <w:sz w:val="32"/>
          <w:szCs w:val="32"/>
        </w:rPr>
      </w:pPr>
      <w:bookmarkStart w:id="38" w:name="_Toc8743"/>
      <w:r>
        <w:rPr>
          <w:rFonts w:hint="eastAsia"/>
          <w:sz w:val="32"/>
          <w:szCs w:val="32"/>
          <w:lang w:val="en-US" w:eastAsia="zh-CN"/>
        </w:rPr>
        <w:t>评估指标</w:t>
      </w:r>
      <w:bookmarkEnd w:id="38"/>
    </w:p>
    <w:p>
      <w:pPr>
        <w:numPr>
          <w:ilvl w:val="2"/>
          <w:numId w:val="2"/>
        </w:numPr>
        <w:ind w:left="720" w:leftChars="0" w:hanging="720" w:firstLineChars="0"/>
        <w:rPr>
          <w:rFonts w:hint="eastAsia"/>
          <w:sz w:val="32"/>
          <w:szCs w:val="32"/>
          <w:lang w:val="en-US" w:eastAsia="zh-CN"/>
        </w:rPr>
      </w:pPr>
      <w:r>
        <w:rPr>
          <w:rFonts w:hint="eastAsia"/>
          <w:sz w:val="32"/>
          <w:szCs w:val="32"/>
          <w:lang w:val="en-US" w:eastAsia="zh-CN"/>
        </w:rPr>
        <w:t>PJME</w:t>
      </w:r>
    </w:p>
    <w:p>
      <w:pPr>
        <w:ind w:firstLine="420" w:firstLineChars="0"/>
        <w:rPr>
          <w:rFonts w:hint="default"/>
          <w:sz w:val="24"/>
          <w:szCs w:val="24"/>
          <w:lang w:val="en-US" w:eastAsia="zh-CN"/>
        </w:rPr>
      </w:pPr>
      <w:r>
        <w:rPr>
          <w:rFonts w:hint="eastAsia"/>
          <w:sz w:val="24"/>
          <w:szCs w:val="24"/>
          <w:lang w:val="en-US" w:eastAsia="zh-CN"/>
        </w:rPr>
        <w:t>per-joint mean error：第一个指标是关键点平均误差，指的就是在所有测试集中，实验结果和对应测试集关键点的平均误差距离。</w:t>
      </w:r>
    </w:p>
    <w:p>
      <w:pPr>
        <w:numPr>
          <w:ilvl w:val="0"/>
          <w:numId w:val="0"/>
        </w:numPr>
        <w:ind w:leftChars="0"/>
        <w:rPr>
          <w:rFonts w:hint="eastAsia"/>
          <w:sz w:val="32"/>
          <w:szCs w:val="32"/>
          <w:lang w:val="en-US" w:eastAsia="zh-CN"/>
        </w:rPr>
      </w:pPr>
    </w:p>
    <w:p>
      <w:pPr>
        <w:numPr>
          <w:ilvl w:val="2"/>
          <w:numId w:val="2"/>
        </w:numPr>
        <w:ind w:left="720" w:leftChars="0" w:hanging="720" w:firstLineChars="0"/>
        <w:rPr>
          <w:rFonts w:hint="eastAsia"/>
          <w:sz w:val="32"/>
          <w:szCs w:val="32"/>
          <w:lang w:val="en-US" w:eastAsia="zh-CN"/>
        </w:rPr>
      </w:pPr>
      <w:r>
        <w:rPr>
          <w:rFonts w:hint="eastAsia"/>
          <w:sz w:val="32"/>
          <w:szCs w:val="32"/>
          <w:lang w:val="en-US" w:eastAsia="zh-CN"/>
        </w:rPr>
        <w:t>PGF</w:t>
      </w:r>
    </w:p>
    <w:p>
      <w:pPr>
        <w:numPr>
          <w:ilvl w:val="0"/>
          <w:numId w:val="0"/>
        </w:numPr>
        <w:ind w:leftChars="0" w:firstLine="420" w:firstLineChars="0"/>
        <w:rPr>
          <w:rFonts w:hint="default"/>
          <w:sz w:val="24"/>
          <w:szCs w:val="24"/>
          <w:lang w:val="en-US" w:eastAsia="zh-CN"/>
        </w:rPr>
      </w:pPr>
      <w:r>
        <w:rPr>
          <w:rFonts w:hint="eastAsia"/>
          <w:sz w:val="24"/>
          <w:szCs w:val="24"/>
          <w:lang w:val="en-US" w:eastAsia="zh-CN"/>
        </w:rPr>
        <w:t>proportion of good frames：第二个指标是在测试集中合格项所占的比例（不分小结，为了叙述方便，可用自己缩写</w:t>
      </w:r>
      <w:bookmarkStart w:id="80" w:name="_GoBack"/>
      <w:bookmarkEnd w:id="80"/>
      <w:r>
        <w:rPr>
          <w:rFonts w:hint="eastAsia"/>
          <w:sz w:val="24"/>
          <w:szCs w:val="24"/>
          <w:lang w:val="en-US" w:eastAsia="zh-CN"/>
        </w:rPr>
        <w:t>）</w:t>
      </w:r>
    </w:p>
    <w:p>
      <w:pPr>
        <w:pStyle w:val="24"/>
        <w:bidi w:val="0"/>
        <w:rPr>
          <w:rFonts w:hint="default"/>
          <w:lang w:val="en-US" w:eastAsia="zh-CN"/>
        </w:rPr>
      </w:pPr>
    </w:p>
    <w:p/>
    <w:p>
      <w:pPr>
        <w:spacing w:line="360" w:lineRule="auto"/>
        <w:ind w:firstLine="480" w:firstLineChars="200"/>
        <w:rPr>
          <w:sz w:val="24"/>
        </w:rPr>
      </w:pPr>
    </w:p>
    <w:p>
      <w:pPr>
        <w:spacing w:line="360" w:lineRule="auto"/>
        <w:ind w:firstLine="480" w:firstLineChars="200"/>
        <w:rPr>
          <w:sz w:val="24"/>
        </w:rPr>
      </w:pPr>
    </w:p>
    <w:p>
      <w:pPr>
        <w:spacing w:line="360" w:lineRule="auto"/>
        <w:rPr>
          <w:sz w:val="24"/>
        </w:rPr>
      </w:pPr>
    </w:p>
    <w:p>
      <w:pPr>
        <w:widowControl/>
        <w:jc w:val="left"/>
        <w:rPr>
          <w:rFonts w:ascii="宋体" w:hAnsi="宋体"/>
          <w:bCs/>
          <w:kern w:val="44"/>
          <w:sz w:val="36"/>
          <w:szCs w:val="36"/>
        </w:rPr>
      </w:pPr>
      <w:bookmarkStart w:id="39" w:name="_Toc60499552"/>
      <w:r>
        <w:br w:type="page"/>
      </w:r>
    </w:p>
    <w:p>
      <w:pPr>
        <w:pStyle w:val="23"/>
        <w:rPr>
          <w:rFonts w:hint="default" w:eastAsia="宋体"/>
          <w:lang w:val="en-US" w:eastAsia="zh-CN"/>
        </w:rPr>
      </w:pPr>
      <w:bookmarkStart w:id="40" w:name="_Toc27738"/>
      <w:r>
        <w:rPr>
          <w:rFonts w:hint="eastAsia"/>
        </w:rPr>
        <w:t>第三章</w:t>
      </w:r>
      <w:r>
        <w:t xml:space="preserve">  </w:t>
      </w:r>
      <w:bookmarkEnd w:id="39"/>
      <w:r>
        <w:rPr>
          <w:rFonts w:hint="eastAsia"/>
          <w:lang w:val="en-US" w:eastAsia="zh-CN"/>
        </w:rPr>
        <w:t>基于KPconv的深度学习框架</w:t>
      </w:r>
      <w:bookmarkEnd w:id="40"/>
    </w:p>
    <w:p>
      <w:pPr>
        <w:pStyle w:val="3"/>
        <w:keepLines/>
        <w:numPr>
          <w:ilvl w:val="1"/>
          <w:numId w:val="4"/>
        </w:numPr>
        <w:spacing w:before="260" w:after="260" w:line="416" w:lineRule="auto"/>
        <w:rPr>
          <w:sz w:val="32"/>
          <w:szCs w:val="32"/>
        </w:rPr>
      </w:pPr>
      <w:bookmarkStart w:id="41" w:name="_Toc15162"/>
      <w:r>
        <w:rPr>
          <w:rFonts w:hint="eastAsia"/>
          <w:sz w:val="32"/>
          <w:szCs w:val="32"/>
        </w:rPr>
        <w:t>神经元</w:t>
      </w:r>
      <w:bookmarkEnd w:id="41"/>
    </w:p>
    <w:p>
      <w:pPr>
        <w:pStyle w:val="24"/>
        <w:numPr>
          <w:ilvl w:val="2"/>
          <w:numId w:val="4"/>
        </w:numPr>
        <w:rPr>
          <w:rFonts w:ascii="黑体" w:eastAsia="黑体"/>
          <w:b w:val="0"/>
        </w:rPr>
      </w:pPr>
      <w:bookmarkStart w:id="42" w:name="_Toc2461"/>
      <w:r>
        <w:rPr>
          <w:rFonts w:hint="eastAsia" w:ascii="黑体" w:eastAsia="黑体"/>
          <w:b w:val="0"/>
        </w:rPr>
        <w:t>基本介绍</w:t>
      </w:r>
      <w:bookmarkEnd w:id="42"/>
    </w:p>
    <w:p>
      <w:pPr>
        <w:spacing w:line="360" w:lineRule="auto"/>
        <w:ind w:firstLine="480" w:firstLineChars="200"/>
        <w:rPr>
          <w:sz w:val="24"/>
        </w:rPr>
      </w:pPr>
      <w:r>
        <w:rPr>
          <w:rFonts w:hint="eastAsia"/>
          <w:sz w:val="24"/>
        </w:rPr>
        <w:t>神经元是大脑结构和功能的基本组成单位。通过细胞染色技术，可以反映出神经元主要是由胞体和神经突起组成。神经突起包括轴突和树突两种。轴突是神经细胞所特有的结构，每个神经元只发出一条，其长短不一，表面光滑，分支少，且粗细均匀，一般会以直角发出少数侧枝，称为轴突侧支。轴突的作用是传出胞体所发生出的神经冲动信息。树突是从胞体延伸出来的细管状分支，类似于一棵树上长出的分枝，一个神经元的树突统称为树突树。树突上也常有分支，称为树突侧支。树突的大小、形态和数量与神经元的发育和功能相关。单个神经元的基本结构如图3.1所示。神经元形态的追踪重建的主要目的就是在图像堆栈中提取出上述结构，并数字化为三维采样点数据，这些数据为我们的表面构建算法提供了基本的信息。</w:t>
      </w:r>
    </w:p>
    <w:p>
      <w:pPr>
        <w:pStyle w:val="24"/>
        <w:numPr>
          <w:ilvl w:val="2"/>
          <w:numId w:val="4"/>
        </w:numPr>
        <w:rPr>
          <w:rFonts w:ascii="黑体" w:eastAsia="黑体"/>
          <w:b w:val="0"/>
        </w:rPr>
      </w:pPr>
      <w:bookmarkStart w:id="43" w:name="_Toc25375"/>
      <w:r>
        <w:rPr>
          <w:rFonts w:hint="eastAsia" w:ascii="黑体" w:eastAsia="黑体"/>
          <w:b w:val="0"/>
        </w:rPr>
        <w:t>数据来源及说明</w:t>
      </w:r>
      <w:bookmarkEnd w:id="43"/>
    </w:p>
    <w:p>
      <w:pPr>
        <w:spacing w:line="360" w:lineRule="auto"/>
        <w:ind w:firstLine="480" w:firstLineChars="200"/>
        <w:rPr>
          <w:sz w:val="24"/>
        </w:rPr>
      </w:pPr>
      <w:r>
        <w:rPr>
          <w:rFonts w:hint="eastAsia"/>
          <w:sz w:val="24"/>
        </w:rPr>
        <w:t>本文实验所用的数据可以在迄今为止最大的、可公开访问的</w:t>
      </w:r>
      <w:r>
        <w:rPr>
          <w:sz w:val="24"/>
        </w:rPr>
        <w:t>3D</w:t>
      </w:r>
      <w:r>
        <w:rPr>
          <w:rFonts w:hint="eastAsia"/>
          <w:sz w:val="24"/>
        </w:rPr>
        <w:t>神经元重建及相关元数据的数据库Neu</w:t>
      </w:r>
      <w:r>
        <w:rPr>
          <w:sz w:val="24"/>
        </w:rPr>
        <w:t>roMorpho.Org</w:t>
      </w:r>
      <w:r>
        <w:rPr>
          <w:rFonts w:hint="eastAsia"/>
          <w:sz w:val="24"/>
        </w:rPr>
        <w:t>中得到。该数据库中集中收集了很多来自全球多个实验室，并经过同行认可的数字化重建的神经元信息。SWC格式是该数据库用来存储数字化后的神经元结果的方式之一。表格1中给出了使用这种格式描述神经元结构的示例。</w:t>
      </w:r>
    </w:p>
    <w:tbl>
      <w:tblPr>
        <w:tblStyle w:val="15"/>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06"/>
        <w:gridCol w:w="638"/>
        <w:gridCol w:w="711"/>
        <w:gridCol w:w="995"/>
        <w:gridCol w:w="996"/>
        <w:gridCol w:w="711"/>
        <w:gridCol w:w="995"/>
        <w:gridCol w:w="56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bottom w:val="single" w:color="auto" w:sz="4" w:space="0"/>
            </w:tcBorders>
            <w:shd w:val="clear" w:color="auto" w:fill="auto"/>
          </w:tcPr>
          <w:p>
            <w:pPr>
              <w:jc w:val="center"/>
              <w:rPr>
                <w:rFonts w:eastAsia="华文宋体"/>
                <w:sz w:val="18"/>
                <w:szCs w:val="18"/>
              </w:rPr>
            </w:pPr>
            <w:r>
              <w:rPr>
                <w:rFonts w:eastAsia="华文宋体"/>
                <w:sz w:val="18"/>
                <w:szCs w:val="18"/>
              </w:rPr>
              <w:t>#</w:t>
            </w:r>
          </w:p>
        </w:tc>
        <w:tc>
          <w:tcPr>
            <w:tcW w:w="638" w:type="dxa"/>
            <w:tcBorders>
              <w:bottom w:val="single" w:color="auto" w:sz="4" w:space="0"/>
            </w:tcBorders>
            <w:shd w:val="clear" w:color="auto" w:fill="auto"/>
          </w:tcPr>
          <w:p>
            <w:pPr>
              <w:jc w:val="center"/>
              <w:rPr>
                <w:rFonts w:eastAsia="华文宋体"/>
                <w:sz w:val="18"/>
                <w:szCs w:val="18"/>
              </w:rPr>
            </w:pPr>
            <w:r>
              <w:rPr>
                <w:rFonts w:eastAsia="华文宋体"/>
                <w:sz w:val="18"/>
                <w:szCs w:val="18"/>
              </w:rPr>
              <w:t>id</w:t>
            </w:r>
          </w:p>
        </w:tc>
        <w:tc>
          <w:tcPr>
            <w:tcW w:w="711" w:type="dxa"/>
            <w:tcBorders>
              <w:bottom w:val="single" w:color="auto" w:sz="4" w:space="0"/>
            </w:tcBorders>
            <w:shd w:val="clear" w:color="auto" w:fill="auto"/>
          </w:tcPr>
          <w:p>
            <w:pPr>
              <w:jc w:val="center"/>
              <w:rPr>
                <w:rFonts w:eastAsia="华文宋体"/>
                <w:sz w:val="18"/>
                <w:szCs w:val="18"/>
              </w:rPr>
            </w:pPr>
            <w:r>
              <w:rPr>
                <w:rFonts w:eastAsia="华文宋体"/>
                <w:sz w:val="18"/>
                <w:szCs w:val="18"/>
              </w:rPr>
              <w:t>t</w:t>
            </w:r>
          </w:p>
        </w:tc>
        <w:tc>
          <w:tcPr>
            <w:tcW w:w="995" w:type="dxa"/>
            <w:tcBorders>
              <w:bottom w:val="single" w:color="auto" w:sz="4" w:space="0"/>
            </w:tcBorders>
            <w:shd w:val="clear" w:color="auto" w:fill="auto"/>
          </w:tcPr>
          <w:p>
            <w:pPr>
              <w:jc w:val="center"/>
              <w:rPr>
                <w:rFonts w:eastAsia="华文宋体"/>
                <w:sz w:val="18"/>
                <w:szCs w:val="18"/>
              </w:rPr>
            </w:pPr>
            <w:r>
              <w:rPr>
                <w:rFonts w:eastAsia="华文宋体"/>
                <w:sz w:val="18"/>
                <w:szCs w:val="18"/>
              </w:rPr>
              <w:t>x</w:t>
            </w:r>
          </w:p>
        </w:tc>
        <w:tc>
          <w:tcPr>
            <w:tcW w:w="995" w:type="dxa"/>
            <w:tcBorders>
              <w:bottom w:val="single" w:color="auto" w:sz="4" w:space="0"/>
            </w:tcBorders>
            <w:shd w:val="clear" w:color="auto" w:fill="auto"/>
          </w:tcPr>
          <w:p>
            <w:pPr>
              <w:jc w:val="center"/>
              <w:rPr>
                <w:rFonts w:eastAsia="华文宋体"/>
                <w:sz w:val="18"/>
                <w:szCs w:val="18"/>
              </w:rPr>
            </w:pPr>
            <w:r>
              <w:rPr>
                <w:rFonts w:eastAsia="华文宋体"/>
                <w:sz w:val="18"/>
                <w:szCs w:val="18"/>
              </w:rPr>
              <w:t>y</w:t>
            </w:r>
          </w:p>
        </w:tc>
        <w:tc>
          <w:tcPr>
            <w:tcW w:w="711" w:type="dxa"/>
            <w:tcBorders>
              <w:bottom w:val="single" w:color="auto" w:sz="4" w:space="0"/>
            </w:tcBorders>
            <w:shd w:val="clear" w:color="auto" w:fill="auto"/>
          </w:tcPr>
          <w:p>
            <w:pPr>
              <w:jc w:val="center"/>
              <w:rPr>
                <w:rFonts w:eastAsia="华文宋体"/>
                <w:sz w:val="18"/>
                <w:szCs w:val="18"/>
              </w:rPr>
            </w:pPr>
            <w:r>
              <w:rPr>
                <w:rFonts w:eastAsia="华文宋体"/>
                <w:sz w:val="18"/>
                <w:szCs w:val="18"/>
              </w:rPr>
              <w:t>z</w:t>
            </w:r>
          </w:p>
        </w:tc>
        <w:tc>
          <w:tcPr>
            <w:tcW w:w="995" w:type="dxa"/>
            <w:tcBorders>
              <w:bottom w:val="single" w:color="auto" w:sz="4" w:space="0"/>
            </w:tcBorders>
            <w:shd w:val="clear" w:color="auto" w:fill="auto"/>
          </w:tcPr>
          <w:p>
            <w:pPr>
              <w:jc w:val="center"/>
              <w:rPr>
                <w:rFonts w:eastAsia="华文宋体"/>
                <w:sz w:val="18"/>
                <w:szCs w:val="18"/>
              </w:rPr>
            </w:pPr>
            <w:r>
              <w:rPr>
                <w:rFonts w:eastAsia="华文宋体"/>
                <w:sz w:val="18"/>
                <w:szCs w:val="18"/>
              </w:rPr>
              <w:t>r</w:t>
            </w:r>
          </w:p>
        </w:tc>
        <w:tc>
          <w:tcPr>
            <w:tcW w:w="568" w:type="dxa"/>
            <w:tcBorders>
              <w:bottom w:val="single" w:color="auto" w:sz="4" w:space="0"/>
            </w:tcBorders>
            <w:shd w:val="clear" w:color="auto" w:fill="auto"/>
          </w:tcPr>
          <w:p>
            <w:pPr>
              <w:jc w:val="center"/>
              <w:rPr>
                <w:rFonts w:eastAsia="华文宋体"/>
                <w:sz w:val="18"/>
                <w:szCs w:val="18"/>
              </w:rPr>
            </w:pPr>
            <w:r>
              <w:rPr>
                <w:rFonts w:eastAsia="华文宋体"/>
                <w:sz w:val="18"/>
                <w:szCs w:val="18"/>
              </w:rPr>
              <w:t>p</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bottom w:val="nil"/>
            </w:tcBorders>
            <w:shd w:val="clear" w:color="auto" w:fill="auto"/>
          </w:tcPr>
          <w:p>
            <w:pPr>
              <w:jc w:val="center"/>
              <w:rPr>
                <w:rFonts w:eastAsia="华文宋体"/>
                <w:sz w:val="18"/>
                <w:szCs w:val="18"/>
              </w:rPr>
            </w:pPr>
          </w:p>
        </w:tc>
        <w:tc>
          <w:tcPr>
            <w:tcW w:w="638" w:type="dxa"/>
            <w:tcBorders>
              <w:bottom w:val="nil"/>
            </w:tcBorders>
            <w:shd w:val="clear" w:color="auto" w:fill="auto"/>
          </w:tcPr>
          <w:p>
            <w:pPr>
              <w:jc w:val="center"/>
              <w:rPr>
                <w:rFonts w:eastAsia="华文宋体"/>
                <w:sz w:val="18"/>
                <w:szCs w:val="18"/>
              </w:rPr>
            </w:pPr>
            <w:r>
              <w:rPr>
                <w:rFonts w:eastAsia="华文宋体"/>
                <w:sz w:val="18"/>
                <w:szCs w:val="18"/>
              </w:rPr>
              <w:t>1</w:t>
            </w:r>
          </w:p>
        </w:tc>
        <w:tc>
          <w:tcPr>
            <w:tcW w:w="711" w:type="dxa"/>
            <w:tcBorders>
              <w:bottom w:val="nil"/>
            </w:tcBorders>
            <w:shd w:val="clear" w:color="auto" w:fill="auto"/>
          </w:tcPr>
          <w:p>
            <w:pPr>
              <w:jc w:val="center"/>
              <w:rPr>
                <w:rFonts w:eastAsia="华文宋体"/>
                <w:sz w:val="18"/>
                <w:szCs w:val="18"/>
              </w:rPr>
            </w:pPr>
            <w:r>
              <w:rPr>
                <w:rFonts w:eastAsia="华文宋体"/>
                <w:sz w:val="18"/>
                <w:szCs w:val="18"/>
              </w:rPr>
              <w:t>1</w:t>
            </w:r>
          </w:p>
        </w:tc>
        <w:tc>
          <w:tcPr>
            <w:tcW w:w="995" w:type="dxa"/>
            <w:tcBorders>
              <w:bottom w:val="nil"/>
            </w:tcBorders>
            <w:shd w:val="clear" w:color="auto" w:fill="auto"/>
          </w:tcPr>
          <w:p>
            <w:pPr>
              <w:jc w:val="center"/>
              <w:rPr>
                <w:rFonts w:eastAsia="华文宋体"/>
                <w:sz w:val="18"/>
                <w:szCs w:val="18"/>
              </w:rPr>
            </w:pPr>
            <w:r>
              <w:rPr>
                <w:rFonts w:eastAsia="华文宋体"/>
                <w:sz w:val="18"/>
                <w:szCs w:val="18"/>
              </w:rPr>
              <w:t>0.0</w:t>
            </w:r>
          </w:p>
        </w:tc>
        <w:tc>
          <w:tcPr>
            <w:tcW w:w="995" w:type="dxa"/>
            <w:tcBorders>
              <w:bottom w:val="nil"/>
            </w:tcBorders>
            <w:shd w:val="clear" w:color="auto" w:fill="auto"/>
          </w:tcPr>
          <w:p>
            <w:pPr>
              <w:jc w:val="center"/>
              <w:rPr>
                <w:rFonts w:eastAsia="华文宋体"/>
                <w:sz w:val="18"/>
                <w:szCs w:val="18"/>
              </w:rPr>
            </w:pPr>
            <w:r>
              <w:rPr>
                <w:rFonts w:eastAsia="华文宋体"/>
                <w:sz w:val="18"/>
                <w:szCs w:val="18"/>
              </w:rPr>
              <w:t>0.0</w:t>
            </w:r>
          </w:p>
        </w:tc>
        <w:tc>
          <w:tcPr>
            <w:tcW w:w="711" w:type="dxa"/>
            <w:tcBorders>
              <w:bottom w:val="nil"/>
            </w:tcBorders>
            <w:shd w:val="clear" w:color="auto" w:fill="auto"/>
          </w:tcPr>
          <w:p>
            <w:pPr>
              <w:jc w:val="center"/>
              <w:rPr>
                <w:rFonts w:eastAsia="华文宋体"/>
                <w:sz w:val="18"/>
                <w:szCs w:val="18"/>
              </w:rPr>
            </w:pPr>
            <w:r>
              <w:rPr>
                <w:rFonts w:eastAsia="华文宋体"/>
                <w:sz w:val="18"/>
                <w:szCs w:val="18"/>
              </w:rPr>
              <w:t>0.0</w:t>
            </w:r>
          </w:p>
        </w:tc>
        <w:tc>
          <w:tcPr>
            <w:tcW w:w="995" w:type="dxa"/>
            <w:tcBorders>
              <w:bottom w:val="nil"/>
            </w:tcBorders>
            <w:shd w:val="clear" w:color="auto" w:fill="auto"/>
          </w:tcPr>
          <w:p>
            <w:pPr>
              <w:jc w:val="center"/>
              <w:rPr>
                <w:rFonts w:eastAsia="华文宋体"/>
                <w:sz w:val="18"/>
                <w:szCs w:val="18"/>
              </w:rPr>
            </w:pPr>
            <w:r>
              <w:rPr>
                <w:rFonts w:eastAsia="华文宋体"/>
                <w:sz w:val="18"/>
                <w:szCs w:val="18"/>
              </w:rPr>
              <w:t>8.4645</w:t>
            </w:r>
          </w:p>
        </w:tc>
        <w:tc>
          <w:tcPr>
            <w:tcW w:w="568" w:type="dxa"/>
            <w:tcBorders>
              <w:bottom w:val="nil"/>
            </w:tcBorders>
            <w:shd w:val="clear" w:color="auto" w:fill="auto"/>
          </w:tcPr>
          <w:p>
            <w:pPr>
              <w:jc w:val="center"/>
              <w:rPr>
                <w:rFonts w:eastAsia="华文宋体"/>
                <w:sz w:val="18"/>
                <w:szCs w:val="18"/>
              </w:rPr>
            </w:pPr>
            <w:r>
              <w:rPr>
                <w:rFonts w:eastAsia="华文宋体"/>
                <w:sz w:val="18"/>
                <w:szCs w:val="18"/>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top w:val="nil"/>
              <w:bottom w:val="nil"/>
            </w:tcBorders>
            <w:shd w:val="clear" w:color="auto" w:fill="auto"/>
          </w:tcPr>
          <w:p>
            <w:pPr>
              <w:jc w:val="center"/>
              <w:rPr>
                <w:rFonts w:eastAsia="华文宋体"/>
                <w:sz w:val="18"/>
                <w:szCs w:val="18"/>
              </w:rPr>
            </w:pPr>
          </w:p>
        </w:tc>
        <w:tc>
          <w:tcPr>
            <w:tcW w:w="636" w:type="dxa"/>
            <w:tcBorders>
              <w:top w:val="nil"/>
              <w:bottom w:val="nil"/>
            </w:tcBorders>
            <w:shd w:val="clear" w:color="auto" w:fill="auto"/>
          </w:tcPr>
          <w:p>
            <w:pPr>
              <w:jc w:val="center"/>
              <w:rPr>
                <w:rFonts w:eastAsia="华文宋体"/>
                <w:sz w:val="18"/>
                <w:szCs w:val="18"/>
              </w:rPr>
            </w:pPr>
            <w:r>
              <w:rPr>
                <w:rFonts w:eastAsia="华文宋体"/>
                <w:sz w:val="18"/>
                <w:szCs w:val="18"/>
              </w:rPr>
              <w:t>2</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1</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-4.11</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7.4</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0.0</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8.4645</w:t>
            </w:r>
          </w:p>
        </w:tc>
        <w:tc>
          <w:tcPr>
            <w:tcW w:w="567" w:type="dxa"/>
            <w:tcBorders>
              <w:top w:val="nil"/>
              <w:bottom w:val="nil"/>
            </w:tcBorders>
            <w:shd w:val="clear" w:color="auto" w:fill="auto"/>
          </w:tcPr>
          <w:p>
            <w:pPr>
              <w:jc w:val="center"/>
              <w:rPr>
                <w:rFonts w:eastAsia="华文宋体"/>
                <w:sz w:val="18"/>
                <w:szCs w:val="18"/>
              </w:rPr>
            </w:pPr>
            <w:r>
              <w:rPr>
                <w:rFonts w:eastAsia="华文宋体"/>
                <w:sz w:val="18"/>
                <w:szCs w:val="18"/>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top w:val="nil"/>
              <w:bottom w:val="nil"/>
            </w:tcBorders>
            <w:shd w:val="clear" w:color="auto" w:fill="auto"/>
          </w:tcPr>
          <w:p>
            <w:pPr>
              <w:jc w:val="center"/>
              <w:rPr>
                <w:rFonts w:eastAsia="华文宋体"/>
                <w:sz w:val="18"/>
                <w:szCs w:val="18"/>
              </w:rPr>
            </w:pPr>
          </w:p>
        </w:tc>
        <w:tc>
          <w:tcPr>
            <w:tcW w:w="567" w:type="dxa"/>
            <w:tcBorders>
              <w:top w:val="nil"/>
              <w:bottom w:val="nil"/>
            </w:tcBorders>
            <w:shd w:val="clear" w:color="auto" w:fill="auto"/>
          </w:tcPr>
          <w:p>
            <w:pPr>
              <w:jc w:val="center"/>
              <w:rPr>
                <w:rFonts w:eastAsia="华文宋体"/>
                <w:sz w:val="18"/>
                <w:szCs w:val="18"/>
              </w:rPr>
            </w:pPr>
            <w:r>
              <w:rPr>
                <w:rFonts w:eastAsia="华文宋体"/>
                <w:sz w:val="18"/>
                <w:szCs w:val="18"/>
              </w:rPr>
              <w:t>3</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1</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4.11</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-7.39</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0.0</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8.4645</w:t>
            </w:r>
          </w:p>
        </w:tc>
        <w:tc>
          <w:tcPr>
            <w:tcW w:w="567" w:type="dxa"/>
            <w:tcBorders>
              <w:top w:val="nil"/>
              <w:bottom w:val="nil"/>
            </w:tcBorders>
            <w:shd w:val="clear" w:color="auto" w:fill="auto"/>
          </w:tcPr>
          <w:p>
            <w:pPr>
              <w:jc w:val="center"/>
              <w:rPr>
                <w:rFonts w:eastAsia="华文宋体"/>
                <w:sz w:val="18"/>
                <w:szCs w:val="18"/>
              </w:rPr>
            </w:pPr>
            <w:r>
              <w:rPr>
                <w:rFonts w:eastAsia="华文宋体"/>
                <w:sz w:val="18"/>
                <w:szCs w:val="18"/>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top w:val="nil"/>
              <w:bottom w:val="nil"/>
            </w:tcBorders>
            <w:shd w:val="clear" w:color="auto" w:fill="auto"/>
          </w:tcPr>
          <w:p>
            <w:pPr>
              <w:jc w:val="center"/>
              <w:rPr>
                <w:rFonts w:eastAsia="华文宋体"/>
                <w:sz w:val="18"/>
                <w:szCs w:val="18"/>
              </w:rPr>
            </w:pPr>
          </w:p>
        </w:tc>
        <w:tc>
          <w:tcPr>
            <w:tcW w:w="567" w:type="dxa"/>
            <w:tcBorders>
              <w:top w:val="nil"/>
              <w:bottom w:val="nil"/>
            </w:tcBorders>
            <w:shd w:val="clear" w:color="auto" w:fill="auto"/>
          </w:tcPr>
          <w:p>
            <w:pPr>
              <w:jc w:val="center"/>
              <w:rPr>
                <w:rFonts w:eastAsia="华文宋体"/>
                <w:sz w:val="18"/>
                <w:szCs w:val="18"/>
              </w:rPr>
            </w:pPr>
            <w:r>
              <w:rPr>
                <w:rFonts w:eastAsia="华文宋体"/>
                <w:sz w:val="18"/>
                <w:szCs w:val="18"/>
              </w:rPr>
              <w:t>4</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3</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-1.01</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2.2</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0.0</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6.2016</w:t>
            </w:r>
          </w:p>
        </w:tc>
        <w:tc>
          <w:tcPr>
            <w:tcW w:w="567" w:type="dxa"/>
            <w:tcBorders>
              <w:top w:val="nil"/>
              <w:bottom w:val="nil"/>
            </w:tcBorders>
            <w:shd w:val="clear" w:color="auto" w:fill="auto"/>
          </w:tcPr>
          <w:p>
            <w:pPr>
              <w:jc w:val="center"/>
              <w:rPr>
                <w:rFonts w:eastAsia="华文宋体"/>
                <w:sz w:val="18"/>
                <w:szCs w:val="18"/>
              </w:rPr>
            </w:pPr>
            <w:r>
              <w:rPr>
                <w:rFonts w:eastAsia="华文宋体"/>
                <w:sz w:val="18"/>
                <w:szCs w:val="18"/>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top w:val="nil"/>
              <w:bottom w:val="nil"/>
            </w:tcBorders>
            <w:shd w:val="clear" w:color="auto" w:fill="auto"/>
          </w:tcPr>
          <w:p>
            <w:pPr>
              <w:jc w:val="center"/>
              <w:rPr>
                <w:rFonts w:eastAsia="华文宋体"/>
                <w:sz w:val="18"/>
                <w:szCs w:val="18"/>
              </w:rPr>
            </w:pPr>
          </w:p>
        </w:tc>
        <w:tc>
          <w:tcPr>
            <w:tcW w:w="567" w:type="dxa"/>
            <w:tcBorders>
              <w:top w:val="nil"/>
              <w:bottom w:val="nil"/>
            </w:tcBorders>
            <w:shd w:val="clear" w:color="auto" w:fill="auto"/>
          </w:tcPr>
          <w:p>
            <w:pPr>
              <w:jc w:val="center"/>
              <w:rPr>
                <w:rFonts w:eastAsia="华文宋体"/>
                <w:sz w:val="18"/>
                <w:szCs w:val="18"/>
              </w:rPr>
            </w:pPr>
            <w:r>
              <w:rPr>
                <w:rFonts w:eastAsia="华文宋体"/>
                <w:sz w:val="18"/>
                <w:szCs w:val="18"/>
              </w:rPr>
              <w:t>5</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3</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-1.71</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3.9</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0.0</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2.7669</w:t>
            </w:r>
          </w:p>
        </w:tc>
        <w:tc>
          <w:tcPr>
            <w:tcW w:w="567" w:type="dxa"/>
            <w:tcBorders>
              <w:top w:val="nil"/>
              <w:bottom w:val="nil"/>
            </w:tcBorders>
            <w:shd w:val="clear" w:color="auto" w:fill="auto"/>
          </w:tcPr>
          <w:p>
            <w:pPr>
              <w:jc w:val="center"/>
              <w:rPr>
                <w:rFonts w:eastAsia="华文宋体"/>
                <w:sz w:val="18"/>
                <w:szCs w:val="18"/>
              </w:rPr>
            </w:pPr>
            <w:r>
              <w:rPr>
                <w:rFonts w:eastAsia="华文宋体"/>
                <w:sz w:val="18"/>
                <w:szCs w:val="18"/>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top w:val="nil"/>
              <w:bottom w:val="nil"/>
            </w:tcBorders>
            <w:shd w:val="clear" w:color="auto" w:fill="auto"/>
          </w:tcPr>
          <w:p>
            <w:pPr>
              <w:jc w:val="center"/>
              <w:rPr>
                <w:rFonts w:eastAsia="华文宋体"/>
                <w:sz w:val="18"/>
                <w:szCs w:val="18"/>
              </w:rPr>
            </w:pPr>
          </w:p>
        </w:tc>
        <w:tc>
          <w:tcPr>
            <w:tcW w:w="567" w:type="dxa"/>
            <w:tcBorders>
              <w:top w:val="nil"/>
              <w:bottom w:val="nil"/>
            </w:tcBorders>
            <w:shd w:val="clear" w:color="auto" w:fill="auto"/>
          </w:tcPr>
          <w:p>
            <w:pPr>
              <w:jc w:val="center"/>
              <w:rPr>
                <w:rFonts w:eastAsia="华文宋体"/>
                <w:sz w:val="18"/>
                <w:szCs w:val="18"/>
              </w:rPr>
            </w:pPr>
            <w:r>
              <w:rPr>
                <w:rFonts w:eastAsia="华文宋体"/>
                <w:sz w:val="18"/>
                <w:szCs w:val="18"/>
              </w:rPr>
              <w:t>6</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3</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-2.74</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5.88</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0.0</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2.3036</w:t>
            </w:r>
          </w:p>
        </w:tc>
        <w:tc>
          <w:tcPr>
            <w:tcW w:w="567" w:type="dxa"/>
            <w:tcBorders>
              <w:top w:val="nil"/>
              <w:bottom w:val="nil"/>
            </w:tcBorders>
            <w:shd w:val="clear" w:color="auto" w:fill="auto"/>
          </w:tcPr>
          <w:p>
            <w:pPr>
              <w:jc w:val="center"/>
              <w:rPr>
                <w:rFonts w:eastAsia="华文宋体"/>
                <w:sz w:val="18"/>
                <w:szCs w:val="18"/>
              </w:rPr>
            </w:pPr>
            <w:r>
              <w:rPr>
                <w:rFonts w:eastAsia="华文宋体"/>
                <w:sz w:val="18"/>
                <w:szCs w:val="18"/>
              </w:rPr>
              <w:t>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top w:val="nil"/>
              <w:bottom w:val="nil"/>
            </w:tcBorders>
            <w:shd w:val="clear" w:color="auto" w:fill="auto"/>
          </w:tcPr>
          <w:p>
            <w:pPr>
              <w:jc w:val="center"/>
              <w:rPr>
                <w:rFonts w:eastAsia="华文宋体"/>
                <w:sz w:val="18"/>
                <w:szCs w:val="18"/>
              </w:rPr>
            </w:pPr>
          </w:p>
        </w:tc>
        <w:tc>
          <w:tcPr>
            <w:tcW w:w="567" w:type="dxa"/>
            <w:tcBorders>
              <w:top w:val="nil"/>
              <w:bottom w:val="nil"/>
            </w:tcBorders>
            <w:shd w:val="clear" w:color="auto" w:fill="auto"/>
          </w:tcPr>
          <w:p>
            <w:pPr>
              <w:jc w:val="center"/>
              <w:rPr>
                <w:rFonts w:eastAsia="华文宋体"/>
                <w:sz w:val="18"/>
                <w:szCs w:val="18"/>
              </w:rPr>
            </w:pPr>
            <w:r>
              <w:rPr>
                <w:rFonts w:hint="eastAsia" w:eastAsia="华文宋体"/>
                <w:sz w:val="18"/>
                <w:szCs w:val="18"/>
              </w:rPr>
              <w:t>7</w:t>
            </w:r>
          </w:p>
        </w:tc>
        <w:tc>
          <w:tcPr>
            <w:tcW w:w="709" w:type="dxa"/>
            <w:tcBorders>
              <w:top w:val="nil"/>
              <w:bottom w:val="nil"/>
            </w:tcBorders>
            <w:shd w:val="clear" w:color="auto" w:fill="auto"/>
          </w:tcPr>
          <w:p>
            <w:pPr>
              <w:jc w:val="center"/>
              <w:rPr>
                <w:rFonts w:eastAsia="华文宋体"/>
                <w:sz w:val="18"/>
                <w:szCs w:val="18"/>
              </w:rPr>
            </w:pPr>
            <w:r>
              <w:rPr>
                <w:rFonts w:hint="eastAsia" w:eastAsia="华文宋体"/>
                <w:sz w:val="18"/>
                <w:szCs w:val="18"/>
              </w:rPr>
              <w:t>3</w:t>
            </w:r>
          </w:p>
        </w:tc>
        <w:tc>
          <w:tcPr>
            <w:tcW w:w="992" w:type="dxa"/>
            <w:tcBorders>
              <w:top w:val="nil"/>
              <w:bottom w:val="nil"/>
            </w:tcBorders>
            <w:shd w:val="clear" w:color="auto" w:fill="auto"/>
          </w:tcPr>
          <w:p>
            <w:pPr>
              <w:jc w:val="center"/>
              <w:rPr>
                <w:rFonts w:eastAsia="华文宋体"/>
                <w:sz w:val="18"/>
                <w:szCs w:val="18"/>
              </w:rPr>
            </w:pPr>
            <w:r>
              <w:rPr>
                <w:rFonts w:hint="eastAsia" w:eastAsia="华文宋体"/>
                <w:sz w:val="18"/>
                <w:szCs w:val="18"/>
              </w:rPr>
              <w:t>-3.38</w:t>
            </w:r>
          </w:p>
        </w:tc>
        <w:tc>
          <w:tcPr>
            <w:tcW w:w="992" w:type="dxa"/>
            <w:tcBorders>
              <w:top w:val="nil"/>
              <w:bottom w:val="nil"/>
            </w:tcBorders>
            <w:shd w:val="clear" w:color="auto" w:fill="auto"/>
          </w:tcPr>
          <w:p>
            <w:pPr>
              <w:jc w:val="center"/>
              <w:rPr>
                <w:rFonts w:eastAsia="华文宋体"/>
                <w:sz w:val="18"/>
                <w:szCs w:val="18"/>
              </w:rPr>
            </w:pPr>
            <w:r>
              <w:rPr>
                <w:rFonts w:hint="eastAsia" w:eastAsia="华文宋体"/>
                <w:sz w:val="18"/>
                <w:szCs w:val="18"/>
              </w:rPr>
              <w:t>8.2</w:t>
            </w:r>
          </w:p>
        </w:tc>
        <w:tc>
          <w:tcPr>
            <w:tcW w:w="709" w:type="dxa"/>
            <w:tcBorders>
              <w:top w:val="nil"/>
              <w:bottom w:val="nil"/>
            </w:tcBorders>
            <w:shd w:val="clear" w:color="auto" w:fill="auto"/>
          </w:tcPr>
          <w:p>
            <w:pPr>
              <w:jc w:val="center"/>
              <w:rPr>
                <w:rFonts w:eastAsia="华文宋体"/>
                <w:sz w:val="18"/>
                <w:szCs w:val="18"/>
              </w:rPr>
            </w:pPr>
            <w:r>
              <w:rPr>
                <w:rFonts w:hint="eastAsia" w:eastAsia="华文宋体"/>
                <w:sz w:val="18"/>
                <w:szCs w:val="18"/>
              </w:rPr>
              <w:t>0.0</w:t>
            </w:r>
          </w:p>
        </w:tc>
        <w:tc>
          <w:tcPr>
            <w:tcW w:w="992" w:type="dxa"/>
            <w:tcBorders>
              <w:top w:val="nil"/>
              <w:bottom w:val="nil"/>
            </w:tcBorders>
            <w:shd w:val="clear" w:color="auto" w:fill="auto"/>
          </w:tcPr>
          <w:p>
            <w:pPr>
              <w:jc w:val="center"/>
              <w:rPr>
                <w:rFonts w:eastAsia="华文宋体"/>
                <w:sz w:val="18"/>
                <w:szCs w:val="18"/>
              </w:rPr>
            </w:pPr>
            <w:r>
              <w:rPr>
                <w:rFonts w:hint="eastAsia" w:eastAsia="华文宋体"/>
                <w:sz w:val="18"/>
                <w:szCs w:val="18"/>
              </w:rPr>
              <w:t>21626</w:t>
            </w:r>
          </w:p>
        </w:tc>
        <w:tc>
          <w:tcPr>
            <w:tcW w:w="567" w:type="dxa"/>
            <w:tcBorders>
              <w:top w:val="nil"/>
              <w:bottom w:val="nil"/>
            </w:tcBorders>
            <w:shd w:val="clear" w:color="auto" w:fill="auto"/>
          </w:tcPr>
          <w:p>
            <w:pPr>
              <w:jc w:val="center"/>
              <w:rPr>
                <w:rFonts w:eastAsia="华文宋体"/>
                <w:sz w:val="18"/>
                <w:szCs w:val="18"/>
              </w:rPr>
            </w:pPr>
            <w:r>
              <w:rPr>
                <w:rFonts w:hint="eastAsia" w:eastAsia="华文宋体"/>
                <w:sz w:val="18"/>
                <w:szCs w:val="18"/>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5918" w:type="dxa"/>
            <w:gridSpan w:val="8"/>
            <w:tcBorders>
              <w:top w:val="nil"/>
              <w:bottom w:val="nil"/>
            </w:tcBorders>
            <w:shd w:val="clear" w:color="auto" w:fill="auto"/>
          </w:tcPr>
          <w:p>
            <w:pPr>
              <w:jc w:val="center"/>
              <w:rPr>
                <w:rFonts w:eastAsia="华文宋体"/>
                <w:sz w:val="18"/>
                <w:szCs w:val="18"/>
              </w:rPr>
            </w:pPr>
            <w:r>
              <w:rPr>
                <w:rFonts w:eastAsia="华文宋体"/>
                <w:sz w:val="18"/>
                <w:szCs w:val="18"/>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top w:val="nil"/>
              <w:bottom w:val="nil"/>
            </w:tcBorders>
            <w:shd w:val="clear" w:color="auto" w:fill="auto"/>
          </w:tcPr>
          <w:p>
            <w:pPr>
              <w:jc w:val="center"/>
              <w:rPr>
                <w:rFonts w:eastAsia="华文宋体"/>
                <w:sz w:val="18"/>
                <w:szCs w:val="18"/>
              </w:rPr>
            </w:pPr>
          </w:p>
        </w:tc>
        <w:tc>
          <w:tcPr>
            <w:tcW w:w="636" w:type="dxa"/>
            <w:tcBorders>
              <w:top w:val="nil"/>
              <w:bottom w:val="nil"/>
            </w:tcBorders>
            <w:shd w:val="clear" w:color="auto" w:fill="auto"/>
          </w:tcPr>
          <w:p>
            <w:pPr>
              <w:jc w:val="center"/>
              <w:rPr>
                <w:rFonts w:eastAsia="华文宋体"/>
                <w:sz w:val="18"/>
                <w:szCs w:val="18"/>
              </w:rPr>
            </w:pPr>
            <w:r>
              <w:rPr>
                <w:rFonts w:eastAsia="华文宋体"/>
                <w:sz w:val="18"/>
                <w:szCs w:val="18"/>
              </w:rPr>
              <w:t>80</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3</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-2.19</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7.96</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0.0</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1.6723</w:t>
            </w:r>
          </w:p>
        </w:tc>
        <w:tc>
          <w:tcPr>
            <w:tcW w:w="567" w:type="dxa"/>
            <w:tcBorders>
              <w:top w:val="nil"/>
              <w:bottom w:val="nil"/>
            </w:tcBorders>
            <w:shd w:val="clear" w:color="auto" w:fill="auto"/>
          </w:tcPr>
          <w:p>
            <w:pPr>
              <w:jc w:val="center"/>
              <w:rPr>
                <w:rFonts w:eastAsia="华文宋体"/>
                <w:sz w:val="18"/>
                <w:szCs w:val="18"/>
              </w:rPr>
            </w:pPr>
            <w:r>
              <w:rPr>
                <w:rFonts w:eastAsia="华文宋体"/>
                <w:sz w:val="18"/>
                <w:szCs w:val="18"/>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top w:val="nil"/>
              <w:bottom w:val="nil"/>
            </w:tcBorders>
            <w:shd w:val="clear" w:color="auto" w:fill="auto"/>
          </w:tcPr>
          <w:p>
            <w:pPr>
              <w:jc w:val="center"/>
              <w:rPr>
                <w:rFonts w:eastAsia="华文宋体"/>
                <w:sz w:val="18"/>
                <w:szCs w:val="18"/>
              </w:rPr>
            </w:pPr>
          </w:p>
        </w:tc>
        <w:tc>
          <w:tcPr>
            <w:tcW w:w="636" w:type="dxa"/>
            <w:tcBorders>
              <w:top w:val="nil"/>
              <w:bottom w:val="nil"/>
            </w:tcBorders>
            <w:shd w:val="clear" w:color="auto" w:fill="auto"/>
          </w:tcPr>
          <w:p>
            <w:pPr>
              <w:jc w:val="center"/>
              <w:rPr>
                <w:rFonts w:eastAsia="华文宋体"/>
                <w:sz w:val="18"/>
                <w:szCs w:val="18"/>
              </w:rPr>
            </w:pPr>
            <w:r>
              <w:rPr>
                <w:rFonts w:eastAsia="华文宋体"/>
                <w:sz w:val="18"/>
                <w:szCs w:val="18"/>
              </w:rPr>
              <w:t>81</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3</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-1.93</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9.49</w:t>
            </w:r>
          </w:p>
        </w:tc>
        <w:tc>
          <w:tcPr>
            <w:tcW w:w="709" w:type="dxa"/>
            <w:tcBorders>
              <w:top w:val="nil"/>
              <w:bottom w:val="nil"/>
            </w:tcBorders>
            <w:shd w:val="clear" w:color="auto" w:fill="auto"/>
          </w:tcPr>
          <w:p>
            <w:pPr>
              <w:jc w:val="center"/>
              <w:rPr>
                <w:rFonts w:eastAsia="华文宋体"/>
                <w:sz w:val="18"/>
                <w:szCs w:val="18"/>
              </w:rPr>
            </w:pPr>
            <w:r>
              <w:rPr>
                <w:rFonts w:eastAsia="华文宋体"/>
                <w:sz w:val="18"/>
                <w:szCs w:val="18"/>
              </w:rPr>
              <w:t>0.0</w:t>
            </w:r>
          </w:p>
        </w:tc>
        <w:tc>
          <w:tcPr>
            <w:tcW w:w="992" w:type="dxa"/>
            <w:tcBorders>
              <w:top w:val="nil"/>
              <w:bottom w:val="nil"/>
            </w:tcBorders>
            <w:shd w:val="clear" w:color="auto" w:fill="auto"/>
          </w:tcPr>
          <w:p>
            <w:pPr>
              <w:jc w:val="center"/>
              <w:rPr>
                <w:rFonts w:eastAsia="华文宋体"/>
                <w:sz w:val="18"/>
                <w:szCs w:val="18"/>
              </w:rPr>
            </w:pPr>
            <w:r>
              <w:rPr>
                <w:rFonts w:eastAsia="华文宋体"/>
                <w:sz w:val="18"/>
                <w:szCs w:val="18"/>
              </w:rPr>
              <w:t>1.4510</w:t>
            </w:r>
          </w:p>
        </w:tc>
        <w:tc>
          <w:tcPr>
            <w:tcW w:w="567" w:type="dxa"/>
            <w:tcBorders>
              <w:top w:val="nil"/>
              <w:bottom w:val="nil"/>
            </w:tcBorders>
            <w:shd w:val="clear" w:color="auto" w:fill="auto"/>
          </w:tcPr>
          <w:p>
            <w:pPr>
              <w:jc w:val="center"/>
              <w:rPr>
                <w:rFonts w:eastAsia="华文宋体"/>
                <w:sz w:val="18"/>
                <w:szCs w:val="18"/>
              </w:rPr>
            </w:pPr>
            <w:r>
              <w:rPr>
                <w:rFonts w:eastAsia="华文宋体"/>
                <w:sz w:val="18"/>
                <w:szCs w:val="18"/>
              </w:rPr>
              <w:t>80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5918" w:type="dxa"/>
            <w:gridSpan w:val="8"/>
            <w:tcBorders>
              <w:top w:val="nil"/>
              <w:bottom w:val="nil"/>
            </w:tcBorders>
            <w:shd w:val="clear" w:color="auto" w:fill="auto"/>
          </w:tcPr>
          <w:p>
            <w:pPr>
              <w:jc w:val="center"/>
              <w:rPr>
                <w:rFonts w:eastAsia="华文宋体"/>
                <w:sz w:val="18"/>
                <w:szCs w:val="18"/>
              </w:rPr>
            </w:pPr>
            <w:r>
              <w:rPr>
                <w:rFonts w:eastAsia="华文宋体"/>
                <w:sz w:val="18"/>
                <w:szCs w:val="18"/>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top w:val="nil"/>
              <w:bottom w:val="nil"/>
            </w:tcBorders>
            <w:shd w:val="clear" w:color="auto" w:fill="auto"/>
          </w:tcPr>
          <w:p>
            <w:pPr>
              <w:jc w:val="center"/>
              <w:rPr>
                <w:rFonts w:eastAsia="华文宋体"/>
                <w:sz w:val="18"/>
                <w:szCs w:val="18"/>
              </w:rPr>
            </w:pPr>
          </w:p>
        </w:tc>
        <w:tc>
          <w:tcPr>
            <w:tcW w:w="638" w:type="dxa"/>
            <w:tcBorders>
              <w:top w:val="nil"/>
              <w:bottom w:val="nil"/>
            </w:tcBorders>
            <w:shd w:val="clear" w:color="auto" w:fill="auto"/>
          </w:tcPr>
          <w:p>
            <w:pPr>
              <w:jc w:val="center"/>
              <w:rPr>
                <w:rFonts w:eastAsia="华文宋体"/>
                <w:sz w:val="18"/>
                <w:szCs w:val="18"/>
              </w:rPr>
            </w:pPr>
            <w:r>
              <w:rPr>
                <w:rFonts w:eastAsia="华文宋体"/>
                <w:sz w:val="18"/>
                <w:szCs w:val="18"/>
              </w:rPr>
              <w:t>205</w:t>
            </w:r>
          </w:p>
        </w:tc>
        <w:tc>
          <w:tcPr>
            <w:tcW w:w="711" w:type="dxa"/>
            <w:tcBorders>
              <w:top w:val="nil"/>
              <w:bottom w:val="nil"/>
            </w:tcBorders>
            <w:shd w:val="clear" w:color="auto" w:fill="auto"/>
          </w:tcPr>
          <w:p>
            <w:pPr>
              <w:jc w:val="center"/>
              <w:rPr>
                <w:rFonts w:eastAsia="华文宋体"/>
                <w:sz w:val="18"/>
                <w:szCs w:val="18"/>
              </w:rPr>
            </w:pPr>
            <w:r>
              <w:rPr>
                <w:rFonts w:eastAsia="华文宋体"/>
                <w:sz w:val="18"/>
                <w:szCs w:val="18"/>
              </w:rPr>
              <w:t>2</w:t>
            </w:r>
          </w:p>
        </w:tc>
        <w:tc>
          <w:tcPr>
            <w:tcW w:w="995" w:type="dxa"/>
            <w:tcBorders>
              <w:top w:val="nil"/>
              <w:bottom w:val="nil"/>
            </w:tcBorders>
            <w:shd w:val="clear" w:color="auto" w:fill="auto"/>
          </w:tcPr>
          <w:p>
            <w:pPr>
              <w:jc w:val="center"/>
              <w:rPr>
                <w:rFonts w:eastAsia="华文宋体"/>
                <w:sz w:val="18"/>
                <w:szCs w:val="18"/>
              </w:rPr>
            </w:pPr>
            <w:r>
              <w:rPr>
                <w:rFonts w:eastAsia="华文宋体"/>
                <w:sz w:val="18"/>
                <w:szCs w:val="18"/>
              </w:rPr>
              <w:t>2.22</w:t>
            </w:r>
          </w:p>
        </w:tc>
        <w:tc>
          <w:tcPr>
            <w:tcW w:w="995" w:type="dxa"/>
            <w:tcBorders>
              <w:top w:val="nil"/>
              <w:bottom w:val="nil"/>
            </w:tcBorders>
            <w:shd w:val="clear" w:color="auto" w:fill="auto"/>
          </w:tcPr>
          <w:p>
            <w:pPr>
              <w:jc w:val="center"/>
              <w:rPr>
                <w:rFonts w:eastAsia="华文宋体"/>
                <w:sz w:val="18"/>
                <w:szCs w:val="18"/>
              </w:rPr>
            </w:pPr>
            <w:r>
              <w:rPr>
                <w:rFonts w:eastAsia="华文宋体"/>
                <w:sz w:val="18"/>
                <w:szCs w:val="18"/>
              </w:rPr>
              <w:t>-4.31</w:t>
            </w:r>
          </w:p>
        </w:tc>
        <w:tc>
          <w:tcPr>
            <w:tcW w:w="711" w:type="dxa"/>
            <w:tcBorders>
              <w:top w:val="nil"/>
              <w:bottom w:val="nil"/>
            </w:tcBorders>
            <w:shd w:val="clear" w:color="auto" w:fill="auto"/>
          </w:tcPr>
          <w:p>
            <w:pPr>
              <w:jc w:val="center"/>
              <w:rPr>
                <w:rFonts w:eastAsia="华文宋体"/>
                <w:sz w:val="18"/>
                <w:szCs w:val="18"/>
              </w:rPr>
            </w:pPr>
            <w:r>
              <w:rPr>
                <w:rFonts w:eastAsia="华文宋体"/>
                <w:sz w:val="18"/>
                <w:szCs w:val="18"/>
              </w:rPr>
              <w:t>0.0</w:t>
            </w:r>
          </w:p>
        </w:tc>
        <w:tc>
          <w:tcPr>
            <w:tcW w:w="995" w:type="dxa"/>
            <w:tcBorders>
              <w:top w:val="nil"/>
              <w:bottom w:val="nil"/>
            </w:tcBorders>
            <w:shd w:val="clear" w:color="auto" w:fill="auto"/>
          </w:tcPr>
          <w:p>
            <w:pPr>
              <w:jc w:val="center"/>
              <w:rPr>
                <w:rFonts w:eastAsia="华文宋体"/>
                <w:sz w:val="18"/>
                <w:szCs w:val="18"/>
              </w:rPr>
            </w:pPr>
            <w:r>
              <w:rPr>
                <w:rFonts w:eastAsia="华文宋体"/>
                <w:sz w:val="18"/>
                <w:szCs w:val="18"/>
              </w:rPr>
              <w:t>2.4826</w:t>
            </w:r>
          </w:p>
        </w:tc>
        <w:tc>
          <w:tcPr>
            <w:tcW w:w="568" w:type="dxa"/>
            <w:tcBorders>
              <w:top w:val="nil"/>
              <w:bottom w:val="nil"/>
            </w:tcBorders>
            <w:shd w:val="clear" w:color="auto" w:fill="auto"/>
          </w:tcPr>
          <w:p>
            <w:pPr>
              <w:jc w:val="center"/>
              <w:rPr>
                <w:rFonts w:eastAsia="华文宋体"/>
                <w:sz w:val="18"/>
                <w:szCs w:val="18"/>
              </w:rPr>
            </w:pPr>
            <w:r>
              <w:rPr>
                <w:rFonts w:eastAsia="华文宋体"/>
                <w:sz w:val="18"/>
                <w:szCs w:val="18"/>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tcBorders>
              <w:top w:val="nil"/>
              <w:bottom w:val="nil"/>
            </w:tcBorders>
            <w:shd w:val="clear" w:color="auto" w:fill="auto"/>
          </w:tcPr>
          <w:p>
            <w:pPr>
              <w:jc w:val="center"/>
              <w:rPr>
                <w:rFonts w:eastAsia="华文宋体"/>
                <w:sz w:val="18"/>
                <w:szCs w:val="18"/>
              </w:rPr>
            </w:pPr>
          </w:p>
        </w:tc>
        <w:tc>
          <w:tcPr>
            <w:tcW w:w="638" w:type="dxa"/>
            <w:tcBorders>
              <w:top w:val="nil"/>
              <w:bottom w:val="nil"/>
            </w:tcBorders>
            <w:shd w:val="clear" w:color="auto" w:fill="auto"/>
          </w:tcPr>
          <w:p>
            <w:pPr>
              <w:jc w:val="center"/>
              <w:rPr>
                <w:rFonts w:eastAsia="华文宋体"/>
                <w:sz w:val="18"/>
                <w:szCs w:val="18"/>
              </w:rPr>
            </w:pPr>
            <w:r>
              <w:rPr>
                <w:rFonts w:eastAsia="华文宋体"/>
                <w:sz w:val="18"/>
                <w:szCs w:val="18"/>
              </w:rPr>
              <w:t>206</w:t>
            </w:r>
          </w:p>
        </w:tc>
        <w:tc>
          <w:tcPr>
            <w:tcW w:w="711" w:type="dxa"/>
            <w:tcBorders>
              <w:top w:val="nil"/>
              <w:bottom w:val="nil"/>
            </w:tcBorders>
            <w:shd w:val="clear" w:color="auto" w:fill="auto"/>
          </w:tcPr>
          <w:p>
            <w:pPr>
              <w:jc w:val="center"/>
              <w:rPr>
                <w:rFonts w:eastAsia="华文宋体"/>
                <w:sz w:val="18"/>
                <w:szCs w:val="18"/>
              </w:rPr>
            </w:pPr>
            <w:r>
              <w:rPr>
                <w:rFonts w:eastAsia="华文宋体"/>
                <w:sz w:val="18"/>
                <w:szCs w:val="18"/>
              </w:rPr>
              <w:t>2</w:t>
            </w:r>
          </w:p>
        </w:tc>
        <w:tc>
          <w:tcPr>
            <w:tcW w:w="995" w:type="dxa"/>
            <w:tcBorders>
              <w:top w:val="nil"/>
              <w:bottom w:val="nil"/>
            </w:tcBorders>
            <w:shd w:val="clear" w:color="auto" w:fill="auto"/>
          </w:tcPr>
          <w:p>
            <w:pPr>
              <w:jc w:val="center"/>
              <w:rPr>
                <w:rFonts w:eastAsia="华文宋体"/>
                <w:sz w:val="18"/>
                <w:szCs w:val="18"/>
              </w:rPr>
            </w:pPr>
            <w:r>
              <w:rPr>
                <w:rFonts w:eastAsia="华文宋体"/>
                <w:sz w:val="18"/>
                <w:szCs w:val="18"/>
              </w:rPr>
              <w:t>3.49</w:t>
            </w:r>
          </w:p>
        </w:tc>
        <w:tc>
          <w:tcPr>
            <w:tcW w:w="995" w:type="dxa"/>
            <w:tcBorders>
              <w:top w:val="nil"/>
              <w:bottom w:val="nil"/>
            </w:tcBorders>
            <w:shd w:val="clear" w:color="auto" w:fill="auto"/>
          </w:tcPr>
          <w:p>
            <w:pPr>
              <w:jc w:val="center"/>
              <w:rPr>
                <w:rFonts w:eastAsia="华文宋体"/>
                <w:sz w:val="18"/>
                <w:szCs w:val="18"/>
              </w:rPr>
            </w:pPr>
            <w:r>
              <w:rPr>
                <w:rFonts w:eastAsia="华文宋体"/>
                <w:sz w:val="18"/>
                <w:szCs w:val="18"/>
              </w:rPr>
              <w:t>-5.64</w:t>
            </w:r>
          </w:p>
        </w:tc>
        <w:tc>
          <w:tcPr>
            <w:tcW w:w="711" w:type="dxa"/>
            <w:tcBorders>
              <w:top w:val="nil"/>
              <w:bottom w:val="nil"/>
            </w:tcBorders>
            <w:shd w:val="clear" w:color="auto" w:fill="auto"/>
          </w:tcPr>
          <w:p>
            <w:pPr>
              <w:jc w:val="center"/>
              <w:rPr>
                <w:rFonts w:eastAsia="华文宋体"/>
                <w:sz w:val="18"/>
                <w:szCs w:val="18"/>
              </w:rPr>
            </w:pPr>
            <w:r>
              <w:rPr>
                <w:rFonts w:eastAsia="华文宋体"/>
                <w:sz w:val="18"/>
                <w:szCs w:val="18"/>
              </w:rPr>
              <w:t>0.0</w:t>
            </w:r>
          </w:p>
        </w:tc>
        <w:tc>
          <w:tcPr>
            <w:tcW w:w="995" w:type="dxa"/>
            <w:tcBorders>
              <w:top w:val="nil"/>
              <w:bottom w:val="nil"/>
            </w:tcBorders>
            <w:shd w:val="clear" w:color="auto" w:fill="auto"/>
          </w:tcPr>
          <w:p>
            <w:pPr>
              <w:jc w:val="center"/>
              <w:rPr>
                <w:rFonts w:eastAsia="华文宋体"/>
                <w:sz w:val="18"/>
                <w:szCs w:val="18"/>
              </w:rPr>
            </w:pPr>
            <w:r>
              <w:rPr>
                <w:rFonts w:eastAsia="华文宋体"/>
                <w:sz w:val="18"/>
                <w:szCs w:val="18"/>
              </w:rPr>
              <w:t>1.9950</w:t>
            </w:r>
          </w:p>
        </w:tc>
        <w:tc>
          <w:tcPr>
            <w:tcW w:w="568" w:type="dxa"/>
            <w:tcBorders>
              <w:top w:val="nil"/>
              <w:bottom w:val="nil"/>
            </w:tcBorders>
            <w:shd w:val="clear" w:color="auto" w:fill="auto"/>
          </w:tcPr>
          <w:p>
            <w:pPr>
              <w:jc w:val="center"/>
              <w:rPr>
                <w:rFonts w:eastAsia="华文宋体"/>
                <w:sz w:val="18"/>
                <w:szCs w:val="18"/>
              </w:rPr>
            </w:pPr>
            <w:r>
              <w:rPr>
                <w:rFonts w:eastAsia="华文宋体"/>
                <w:sz w:val="18"/>
                <w:szCs w:val="18"/>
              </w:rPr>
              <w:t>205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5920" w:type="dxa"/>
            <w:gridSpan w:val="8"/>
            <w:tcBorders>
              <w:top w:val="nil"/>
            </w:tcBorders>
            <w:shd w:val="clear" w:color="auto" w:fill="auto"/>
          </w:tcPr>
          <w:p>
            <w:pPr>
              <w:jc w:val="center"/>
              <w:rPr>
                <w:rFonts w:eastAsia="华文宋体"/>
                <w:sz w:val="18"/>
                <w:szCs w:val="18"/>
              </w:rPr>
            </w:pPr>
            <w:r>
              <w:rPr>
                <w:rFonts w:eastAsia="华文宋体"/>
                <w:sz w:val="18"/>
                <w:szCs w:val="18"/>
              </w:rPr>
              <w:t>……</w:t>
            </w:r>
          </w:p>
        </w:tc>
      </w:tr>
    </w:tbl>
    <w:p>
      <w:pPr>
        <w:spacing w:line="360" w:lineRule="auto"/>
        <w:ind w:firstLine="480" w:firstLineChars="200"/>
        <w:rPr>
          <w:sz w:val="24"/>
        </w:rPr>
      </w:pPr>
      <w:r>
        <w:rPr>
          <w:rFonts w:hint="eastAsia"/>
          <w:sz w:val="24"/>
        </w:rPr>
        <w:t>表格1中的数据属于老鼠脑干细胞，具有胞体、轴突以及树突结构域，在Neu</w:t>
      </w:r>
      <w:r>
        <w:rPr>
          <w:sz w:val="24"/>
        </w:rPr>
        <w:t>roMorpho.Org</w:t>
      </w:r>
      <w:r>
        <w:rPr>
          <w:rFonts w:hint="eastAsia"/>
          <w:sz w:val="24"/>
        </w:rPr>
        <w:t>的标识编号为</w:t>
      </w:r>
      <w:r>
        <w:rPr>
          <w:sz w:val="24"/>
        </w:rPr>
        <w:t>NMO_45927</w:t>
      </w:r>
      <w:r>
        <w:rPr>
          <w:rFonts w:hint="eastAsia"/>
          <w:sz w:val="24"/>
        </w:rPr>
        <w:t>。表中的每一行都表示一个神经元形态采样点，附带有七个说明结构信息的数据项，分别是编号</w:t>
      </w:r>
      <w:r>
        <w:rPr>
          <w:rFonts w:hint="eastAsia"/>
          <w:i/>
          <w:sz w:val="24"/>
        </w:rPr>
        <w:t>i</w:t>
      </w:r>
      <w:r>
        <w:rPr>
          <w:i/>
          <w:sz w:val="24"/>
        </w:rPr>
        <w:t>d</w:t>
      </w:r>
      <w:r>
        <w:rPr>
          <w:rFonts w:hint="eastAsia"/>
          <w:sz w:val="24"/>
        </w:rPr>
        <w:t>，类型</w:t>
      </w:r>
      <w:r>
        <w:rPr>
          <w:rFonts w:hint="eastAsia"/>
          <w:i/>
          <w:sz w:val="24"/>
        </w:rPr>
        <w:t>t</w:t>
      </w:r>
      <w:r>
        <w:rPr>
          <w:rFonts w:hint="eastAsia"/>
          <w:sz w:val="24"/>
        </w:rPr>
        <w:t>，坐标</w:t>
      </w:r>
      <w:r>
        <w:rPr>
          <w:rFonts w:hint="eastAsia"/>
          <w:i/>
          <w:sz w:val="24"/>
        </w:rPr>
        <w:t>x</w:t>
      </w:r>
      <w:r>
        <w:rPr>
          <w:rFonts w:hint="eastAsia"/>
          <w:sz w:val="24"/>
        </w:rPr>
        <w:t>、</w:t>
      </w:r>
      <w:r>
        <w:rPr>
          <w:rFonts w:hint="eastAsia"/>
          <w:i/>
          <w:sz w:val="24"/>
        </w:rPr>
        <w:t>y</w:t>
      </w:r>
      <w:r>
        <w:rPr>
          <w:rFonts w:hint="eastAsia"/>
          <w:sz w:val="24"/>
        </w:rPr>
        <w:t>、</w:t>
      </w:r>
      <w:r>
        <w:rPr>
          <w:rFonts w:hint="eastAsia"/>
          <w:i/>
          <w:sz w:val="24"/>
        </w:rPr>
        <w:t>z</w:t>
      </w:r>
      <w:r>
        <w:rPr>
          <w:rFonts w:hint="eastAsia"/>
          <w:sz w:val="24"/>
        </w:rPr>
        <w:t>，半径</w:t>
      </w:r>
      <w:r>
        <w:rPr>
          <w:rFonts w:hint="eastAsia"/>
          <w:i/>
          <w:sz w:val="24"/>
        </w:rPr>
        <w:t>r</w:t>
      </w:r>
      <w:r>
        <w:rPr>
          <w:rFonts w:hint="eastAsia"/>
          <w:sz w:val="24"/>
        </w:rPr>
        <w:t>和父采样点的编号</w:t>
      </w:r>
      <w:r>
        <w:rPr>
          <w:rFonts w:hint="eastAsia"/>
          <w:i/>
          <w:sz w:val="24"/>
        </w:rPr>
        <w:t>p</w:t>
      </w:r>
      <w:r>
        <w:rPr>
          <w:rFonts w:hint="eastAsia"/>
          <w:sz w:val="24"/>
        </w:rPr>
        <w:t>。</w:t>
      </w:r>
    </w:p>
    <w:p>
      <w:pPr>
        <w:spacing w:line="360" w:lineRule="auto"/>
        <w:ind w:firstLine="480" w:firstLineChars="200"/>
        <w:rPr>
          <w:sz w:val="24"/>
        </w:rPr>
      </w:pPr>
      <w:r>
        <w:rPr>
          <w:rFonts w:hint="eastAsia"/>
          <w:sz w:val="24"/>
        </w:rPr>
        <w:t>对于一个形态学采样点，类型指的是该采样点所属的结构域，即胞体、轴突或者树突；空间坐标反映了该采样点在三维空间中的位置，半径则反映的是该采样点所属神经突厚度的一半。这些采样点是离散存储的，但采样点之间存在连接关系，这种关系根据父采样点编号确定，即空间中相连的两个邻近采样点之间具有父子关系。根据这种父子关系，可以将这些采样点连接在一起，构成描述神经元形态的中心骨架折线状结构，即形态骨架，如图3.2所示。</w:t>
      </w:r>
    </w:p>
    <w:p>
      <w:pPr>
        <w:pStyle w:val="3"/>
        <w:keepLines/>
        <w:numPr>
          <w:ilvl w:val="1"/>
          <w:numId w:val="4"/>
        </w:numPr>
        <w:spacing w:before="260" w:after="260" w:line="416" w:lineRule="auto"/>
        <w:rPr>
          <w:sz w:val="32"/>
          <w:szCs w:val="32"/>
        </w:rPr>
      </w:pPr>
      <w:bookmarkStart w:id="44" w:name="_Toc26503"/>
      <w:r>
        <w:rPr>
          <w:rFonts w:hint="eastAsia"/>
          <w:sz w:val="32"/>
          <w:szCs w:val="32"/>
        </w:rPr>
        <w:t>预处理</w:t>
      </w:r>
      <w:bookmarkEnd w:id="44"/>
    </w:p>
    <w:p>
      <w:pPr>
        <w:spacing w:line="360" w:lineRule="auto"/>
        <w:ind w:firstLine="480" w:firstLineChars="200"/>
        <w:rPr>
          <w:sz w:val="24"/>
        </w:rPr>
      </w:pPr>
      <w:r>
        <w:rPr>
          <w:rFonts w:hint="eastAsia"/>
          <w:sz w:val="24"/>
        </w:rPr>
        <w:t>首先，我们将所有的形态采样点信息从SWC文件中读取并存储起来。然后，根据这些从文件中得到的采样点生成一些表示不同神经突的片段。将数据分成片段进行处理能够简化网格的生成过程。</w:t>
      </w:r>
    </w:p>
    <w:p>
      <w:pPr>
        <w:pStyle w:val="24"/>
        <w:numPr>
          <w:ilvl w:val="2"/>
          <w:numId w:val="5"/>
        </w:numPr>
        <w:rPr>
          <w:rFonts w:ascii="黑体" w:eastAsia="黑体"/>
          <w:b w:val="0"/>
        </w:rPr>
      </w:pPr>
      <w:bookmarkStart w:id="45" w:name="_Toc19123"/>
      <w:r>
        <w:rPr>
          <w:rFonts w:hint="eastAsia" w:ascii="黑体" w:eastAsia="黑体"/>
          <w:b w:val="0"/>
        </w:rPr>
        <w:t>神经突片段</w:t>
      </w:r>
      <w:bookmarkEnd w:id="45"/>
    </w:p>
    <w:p>
      <w:pPr>
        <w:spacing w:line="360" w:lineRule="auto"/>
        <w:ind w:firstLine="480" w:firstLineChars="200"/>
        <w:rPr>
          <w:sz w:val="24"/>
        </w:rPr>
      </w:pPr>
      <w:r>
        <w:rPr>
          <w:rFonts w:hint="eastAsia"/>
          <w:sz w:val="24"/>
        </w:rPr>
        <w:t>上文提到，神经元由胞体和从胞体辐射出的神经突起组成，这些神经突起可以看作是一个个分支。从文件中读取到的内容就是这些分支的离散表示。在本小节，将对所有的数据进行分段处理，以区分哪些采样点组成的序列表示一个突起分支，即神经突片段。</w:t>
      </w:r>
    </w:p>
    <w:p>
      <w:pPr>
        <w:spacing w:line="360" w:lineRule="auto"/>
        <w:ind w:firstLine="480" w:firstLineChars="200"/>
        <w:rPr>
          <w:sz w:val="24"/>
        </w:rPr>
      </w:pPr>
      <w:r>
        <w:rPr>
          <w:rFonts w:hint="eastAsia"/>
          <w:sz w:val="24"/>
        </w:rPr>
        <w:t>除了表示胞体的采样点之外，我们将其余采样点分为三类：普通点，分叉点和末端点，如图3.3所示。在对数据进行分段处理时，需要结合采样点的类别，并根据采样点之间的父子关系决定哪些点组成一个片段序列。具体的规则是：如果当前采样点是普通点，则该点与其子采样点属于同一个序列；如果当前采样点是分叉点，则需要根据该点前后相关采样点的空间分布情况决定哪一个子采样点与它属于同一个序列。当连接分叉点的父采样点、分叉点和分叉点的子采样点的折线段形成的夹角接近平角时，该局部区域表面网格的构造会更加容易和方便。因而，可以认为满足此条件的子采样点与当前分叉点属于同一个序列，其它的子采样点则引导出新的序列。至于末端点，它是一个片段序列中的最后一个采样点。</w:t>
      </w:r>
    </w:p>
    <w:p>
      <w:pPr>
        <w:spacing w:line="360" w:lineRule="auto"/>
        <w:ind w:firstLine="480" w:firstLineChars="200"/>
        <w:rPr>
          <w:sz w:val="24"/>
        </w:rPr>
      </w:pPr>
      <w:r>
        <w:rPr>
          <w:rFonts w:hint="eastAsia"/>
          <w:sz w:val="24"/>
        </w:rPr>
        <w:t>经过上述分段处理，除胞体外的所有采样点被分配到不同的片段序列当中。为后文叙述方便，我们根据序列中第一个采样点的父采样点的类型将这些片段人为地分为两类：S型片段和B型片段，分别记作S</w:t>
      </w:r>
      <w:r>
        <w:rPr>
          <w:sz w:val="24"/>
        </w:rPr>
        <w:t>-seg</w:t>
      </w:r>
      <w:r>
        <w:rPr>
          <w:rFonts w:hint="eastAsia"/>
          <w:sz w:val="24"/>
        </w:rPr>
        <w:t>和B-seg。所有S型片段的第一个采样点的父采样点是胞体，表示这条片段是实际上连接在胞体上的；所有B型片段的第一个采样点的父采样点是分叉点，表示这条片段实际上是从其它神经突起片段上延伸出的分支。</w:t>
      </w:r>
    </w:p>
    <w:p>
      <w:pPr>
        <w:pStyle w:val="24"/>
        <w:numPr>
          <w:ilvl w:val="2"/>
          <w:numId w:val="5"/>
        </w:numPr>
        <w:rPr>
          <w:rFonts w:ascii="黑体" w:eastAsia="黑体"/>
          <w:b w:val="0"/>
        </w:rPr>
      </w:pPr>
      <w:bookmarkStart w:id="46" w:name="_Toc9847"/>
      <w:r>
        <w:rPr>
          <w:rFonts w:hint="eastAsia" w:ascii="黑体" w:eastAsia="黑体"/>
          <w:b w:val="0"/>
        </w:rPr>
        <w:t>神经突中心曲线</w:t>
      </w:r>
      <w:bookmarkEnd w:id="46"/>
    </w:p>
    <w:p>
      <w:pPr>
        <w:spacing w:line="360" w:lineRule="auto"/>
        <w:ind w:firstLine="480" w:firstLineChars="200"/>
        <w:rPr>
          <w:sz w:val="24"/>
        </w:rPr>
      </w:pPr>
      <w:r>
        <w:rPr>
          <w:rFonts w:hint="eastAsia"/>
          <w:sz w:val="24"/>
        </w:rPr>
        <w:t>经过分段处理后，单个神经元的神经突起可以看作是多个片段的集合，每个片段是一系列离散采样点的集合。由于神经元的形态骨架是由多段折线段构成，可视化效果不如连续曲线。此外，在后文中的表面网格生成算法需要计算中心骨架线上某处的切向量。因此，有必要使用连续曲线代替折线段。</w:t>
      </w:r>
    </w:p>
    <w:p>
      <w:pPr>
        <w:spacing w:line="360" w:lineRule="auto"/>
        <w:ind w:firstLine="480" w:firstLineChars="200"/>
        <w:rPr>
          <w:sz w:val="24"/>
        </w:rPr>
      </w:pPr>
      <w:r>
        <w:rPr>
          <w:rFonts w:hint="eastAsia"/>
          <w:sz w:val="24"/>
        </w:rPr>
        <w:t>对于每一个片段，构造一条穿过片段所有采样点的曲线。在数学上，将通过一组给定的离散点的曲线称为插值样条曲线。本文中使用Catmull</w:t>
      </w:r>
      <w:r>
        <w:rPr>
          <w:sz w:val="24"/>
        </w:rPr>
        <w:t>-Rom</w:t>
      </w:r>
      <w:r>
        <w:rPr>
          <w:rFonts w:hint="eastAsia"/>
          <w:sz w:val="24"/>
        </w:rPr>
        <w:t>插值方法为每个片段计算相应的样条曲线，这是因为该算法无需求解方程系统就可以直接插值于控制顶点，其主要特点是插值生成的曲线刚好通过所有控制点，而本文中组成一个片段的采样点可以被看作是控制点。</w:t>
      </w:r>
    </w:p>
    <w:p>
      <w:pPr>
        <w:spacing w:line="360" w:lineRule="auto"/>
        <w:ind w:firstLine="480" w:firstLineChars="200"/>
        <w:rPr>
          <w:sz w:val="24"/>
        </w:rPr>
      </w:pPr>
      <w:r>
        <w:rPr>
          <w:rFonts w:hint="eastAsia"/>
          <w:sz w:val="24"/>
        </w:rPr>
        <w:t>Catmull-</w:t>
      </w:r>
      <w:r>
        <w:rPr>
          <w:sz w:val="24"/>
        </w:rPr>
        <w:t>Rom</w:t>
      </w:r>
      <w:r>
        <w:rPr>
          <w:rFonts w:hint="eastAsia"/>
          <w:sz w:val="24"/>
        </w:rPr>
        <w:t>样条曲线拟合方法至少需要四个控制点，公式如下：</w:t>
      </w:r>
    </w:p>
    <w:p>
      <w:pPr>
        <w:spacing w:line="360" w:lineRule="auto"/>
        <w:jc w:val="center"/>
        <w:rPr>
          <w:sz w:val="24"/>
        </w:rPr>
      </w:pPr>
      <m:oMath>
        <m:r>
          <m:rPr/>
          <w:rPr>
            <w:rFonts w:ascii="Cambria Math" w:hAnsi="Cambria Math"/>
            <w:sz w:val="24"/>
          </w:rPr>
          <m:t>P</m:t>
        </m:r>
        <m:d>
          <m:dPr>
            <m:ctrlPr>
              <w:rPr>
                <w:rFonts w:ascii="Cambria Math" w:hAnsi="Cambria Math"/>
                <w:sz w:val="24"/>
              </w:rPr>
            </m:ctrlPr>
          </m:dPr>
          <m:e>
            <m:r>
              <m:rPr/>
              <w:rPr>
                <w:rFonts w:ascii="Cambria Math" w:hAnsi="Cambria Math"/>
                <w:sz w:val="24"/>
              </w:rPr>
              <m:t>t</m:t>
            </m:r>
            <m:ctrlPr>
              <w:rPr>
                <w:rFonts w:ascii="Cambria Math" w:hAnsi="Cambria Math"/>
                <w:sz w:val="24"/>
              </w:rPr>
            </m:ctrlPr>
          </m:e>
        </m:d>
        <m:r>
          <m:rPr/>
          <w:rPr>
            <w:rFonts w:ascii="Cambria Math" w:hAnsi="Cambria Math"/>
            <w:sz w:val="24"/>
          </w:rPr>
          <m:t>=</m:t>
        </m:r>
        <m:f>
          <m:fPr>
            <m:ctrlPr>
              <w:rPr>
                <w:rFonts w:ascii="Cambria Math" w:hAnsi="Cambria Math"/>
                <w:i/>
                <w:sz w:val="24"/>
              </w:rPr>
            </m:ctrlPr>
          </m:fPr>
          <m:num>
            <m:r>
              <m:rPr/>
              <w:rPr>
                <w:rFonts w:ascii="Cambria Math" w:hAnsi="Cambria Math"/>
                <w:sz w:val="24"/>
              </w:rPr>
              <m:t>1</m:t>
            </m:r>
            <m:ctrlPr>
              <w:rPr>
                <w:rFonts w:ascii="Cambria Math" w:hAnsi="Cambria Math"/>
                <w:i/>
                <w:sz w:val="24"/>
              </w:rPr>
            </m:ctrlPr>
          </m:num>
          <m:den>
            <m:r>
              <m:rPr/>
              <w:rPr>
                <w:rFonts w:ascii="Cambria Math" w:hAnsi="Cambria Math"/>
                <w:sz w:val="24"/>
              </w:rPr>
              <m:t>2</m:t>
            </m:r>
            <m:ctrlPr>
              <w:rPr>
                <w:rFonts w:ascii="Cambria Math" w:hAnsi="Cambria Math"/>
                <w:i/>
                <w:sz w:val="24"/>
              </w:rPr>
            </m:ctrlPr>
          </m:den>
        </m:f>
        <m:r>
          <m:rPr/>
          <w:rPr>
            <w:rFonts w:ascii="Cambria Math" w:hAnsi="Cambria Math"/>
            <w:sz w:val="24"/>
          </w:rPr>
          <m:t>×</m:t>
        </m:r>
        <m:d>
          <m:dPr>
            <m:begChr m:val="["/>
            <m:endChr m:val="]"/>
            <m:ctrlPr>
              <w:rPr>
                <w:rFonts w:ascii="Cambria Math" w:hAnsi="Cambria Math"/>
                <w:i/>
                <w:sz w:val="24"/>
              </w:rPr>
            </m:ctrlPr>
          </m:dPr>
          <m:e>
            <m:m>
              <m:mPr>
                <m:mcs>
                  <m:mc>
                    <m:mcPr>
                      <m:count m:val="4"/>
                      <m:mcJc m:val="center"/>
                    </m:mcPr>
                  </m:mc>
                </m:mcs>
                <m:ctrlPr>
                  <w:rPr>
                    <w:rFonts w:ascii="Cambria Math" w:hAnsi="Cambria Math"/>
                    <w:i/>
                    <w:sz w:val="24"/>
                  </w:rPr>
                </m:ctrlPr>
              </m:mPr>
              <m:mr>
                <m:e>
                  <m:r>
                    <m:rPr/>
                    <w:rPr>
                      <w:rFonts w:ascii="Cambria Math" w:hAnsi="Cambria Math"/>
                      <w:sz w:val="24"/>
                    </w:rPr>
                    <m:t>1</m:t>
                  </m:r>
                  <m:ctrlPr>
                    <w:rPr>
                      <w:rFonts w:ascii="Cambria Math" w:hAnsi="Cambria Math"/>
                      <w:i/>
                      <w:sz w:val="24"/>
                    </w:rPr>
                  </m:ctrlPr>
                </m:e>
                <m:e>
                  <m:r>
                    <m:rPr/>
                    <w:rPr>
                      <w:rFonts w:ascii="Cambria Math" w:hAnsi="Cambria Math"/>
                      <w:sz w:val="24"/>
                    </w:rPr>
                    <m:t>t</m:t>
                  </m:r>
                  <m:ctrlPr>
                    <w:rPr>
                      <w:rFonts w:ascii="Cambria Math" w:hAnsi="Cambria Math" w:eastAsia="Cambria Math" w:cs="Cambria Math"/>
                      <w:i/>
                      <w:sz w:val="24"/>
                    </w:rPr>
                  </m:ctrlPr>
                </m:e>
                <m:e>
                  <m:sSup>
                    <m:sSupPr>
                      <m:ctrlPr>
                        <w:rPr>
                          <w:rFonts w:ascii="Cambria Math" w:hAnsi="Cambria Math" w:eastAsia="Cambria Math" w:cs="Cambria Math"/>
                          <w:i/>
                          <w:sz w:val="24"/>
                        </w:rPr>
                      </m:ctrlPr>
                    </m:sSupPr>
                    <m:e>
                      <m:r>
                        <m:rPr/>
                        <w:rPr>
                          <w:rFonts w:ascii="Cambria Math" w:hAnsi="Cambria Math" w:eastAsia="Cambria Math" w:cs="Cambria Math"/>
                          <w:sz w:val="24"/>
                        </w:rPr>
                        <m:t>t</m:t>
                      </m:r>
                      <m:ctrlPr>
                        <w:rPr>
                          <w:rFonts w:ascii="Cambria Math" w:hAnsi="Cambria Math" w:eastAsia="Cambria Math" w:cs="Cambria Math"/>
                          <w:i/>
                          <w:sz w:val="24"/>
                        </w:rPr>
                      </m:ctrlPr>
                    </m:e>
                    <m:sup>
                      <m:r>
                        <m:rPr/>
                        <w:rPr>
                          <w:rFonts w:ascii="Cambria Math" w:hAnsi="Cambria Math" w:eastAsia="Cambria Math" w:cs="Cambria Math"/>
                          <w:sz w:val="24"/>
                        </w:rPr>
                        <m:t>2</m:t>
                      </m:r>
                      <m:ctrlPr>
                        <w:rPr>
                          <w:rFonts w:ascii="Cambria Math" w:hAnsi="Cambria Math" w:eastAsia="Cambria Math" w:cs="Cambria Math"/>
                          <w:i/>
                          <w:sz w:val="24"/>
                        </w:rPr>
                      </m:ctrlPr>
                    </m:sup>
                  </m:sSup>
                  <m:ctrlPr>
                    <w:rPr>
                      <w:rFonts w:ascii="Cambria Math" w:hAnsi="Cambria Math" w:eastAsia="Cambria Math" w:cs="Cambria Math"/>
                      <w:i/>
                      <w:sz w:val="24"/>
                    </w:rPr>
                  </m:ctrlPr>
                </m:e>
                <m:e>
                  <m:sSup>
                    <m:sSupPr>
                      <m:ctrlPr>
                        <w:rPr>
                          <w:rFonts w:ascii="Cambria Math" w:hAnsi="Cambria Math" w:eastAsia="Cambria Math" w:cs="Cambria Math"/>
                          <w:i/>
                          <w:sz w:val="24"/>
                        </w:rPr>
                      </m:ctrlPr>
                    </m:sSupPr>
                    <m:e>
                      <m:r>
                        <m:rPr/>
                        <w:rPr>
                          <w:rFonts w:ascii="Cambria Math" w:hAnsi="Cambria Math" w:eastAsia="Cambria Math" w:cs="Cambria Math"/>
                          <w:sz w:val="24"/>
                        </w:rPr>
                        <m:t>t</m:t>
                      </m:r>
                      <m:ctrlPr>
                        <w:rPr>
                          <w:rFonts w:ascii="Cambria Math" w:hAnsi="Cambria Math" w:eastAsia="Cambria Math" w:cs="Cambria Math"/>
                          <w:i/>
                          <w:sz w:val="24"/>
                        </w:rPr>
                      </m:ctrlPr>
                    </m:e>
                    <m:sup>
                      <m:r>
                        <m:rPr/>
                        <w:rPr>
                          <w:rFonts w:ascii="Cambria Math" w:hAnsi="Cambria Math" w:eastAsia="Cambria Math" w:cs="Cambria Math"/>
                          <w:sz w:val="24"/>
                        </w:rPr>
                        <m:t>3</m:t>
                      </m:r>
                      <m:ctrlPr>
                        <w:rPr>
                          <w:rFonts w:ascii="Cambria Math" w:hAnsi="Cambria Math" w:eastAsia="Cambria Math" w:cs="Cambria Math"/>
                          <w:i/>
                          <w:sz w:val="24"/>
                        </w:rPr>
                      </m:ctrlPr>
                    </m:sup>
                  </m:sSup>
                  <m:ctrlPr>
                    <w:rPr>
                      <w:rFonts w:ascii="Cambria Math" w:hAnsi="Cambria Math"/>
                      <w:i/>
                      <w:sz w:val="24"/>
                    </w:rPr>
                  </m:ctrlPr>
                </m:e>
              </m:mr>
            </m:m>
            <m:ctrlPr>
              <w:rPr>
                <w:rFonts w:ascii="Cambria Math" w:hAnsi="Cambria Math"/>
                <w:i/>
                <w:sz w:val="24"/>
              </w:rPr>
            </m:ctrlPr>
          </m:e>
        </m:d>
        <m:d>
          <m:dPr>
            <m:begChr m:val="["/>
            <m:endChr m:val="]"/>
            <m:ctrlPr>
              <w:rPr>
                <w:rFonts w:ascii="Cambria Math" w:hAnsi="Cambria Math"/>
                <w:i/>
                <w:sz w:val="24"/>
              </w:rPr>
            </m:ctrlPr>
          </m:dPr>
          <m:e>
            <m:m>
              <m:mPr>
                <m:mcs>
                  <m:mc>
                    <m:mcPr>
                      <m:count m:val="4"/>
                      <m:mcJc m:val="center"/>
                    </m:mcPr>
                  </m:mc>
                </m:mcs>
                <m:ctrlPr>
                  <w:rPr>
                    <w:rFonts w:ascii="Cambria Math" w:hAnsi="Cambria Math"/>
                    <w:i/>
                    <w:sz w:val="24"/>
                  </w:rPr>
                </m:ctrlPr>
              </m:mPr>
              <m:mr>
                <m:e>
                  <m:r>
                    <m:rPr/>
                    <w:rPr>
                      <w:rFonts w:ascii="Cambria Math" w:hAnsi="Cambria Math"/>
                      <w:sz w:val="24"/>
                    </w:rPr>
                    <m:t>0</m:t>
                  </m:r>
                  <m:ctrlPr>
                    <w:rPr>
                      <w:rFonts w:ascii="Cambria Math" w:hAnsi="Cambria Math"/>
                      <w:i/>
                      <w:sz w:val="24"/>
                    </w:rPr>
                  </m:ctrlPr>
                </m:e>
                <m:e>
                  <m:r>
                    <m:rPr/>
                    <w:rPr>
                      <w:rFonts w:ascii="Cambria Math" w:hAnsi="Cambria Math"/>
                      <w:sz w:val="24"/>
                    </w:rPr>
                    <m:t>2</m:t>
                  </m:r>
                  <m:ctrlPr>
                    <w:rPr>
                      <w:rFonts w:ascii="Cambria Math" w:hAnsi="Cambria Math"/>
                      <w:i/>
                      <w:sz w:val="24"/>
                    </w:rPr>
                  </m:ctrlPr>
                </m:e>
                <m:e>
                  <m:r>
                    <m:rPr/>
                    <w:rPr>
                      <w:rFonts w:ascii="Cambria Math" w:hAnsi="Cambria Math"/>
                      <w:sz w:val="24"/>
                    </w:rPr>
                    <m:t>0</m:t>
                  </m:r>
                  <m:ctrlPr>
                    <w:rPr>
                      <w:rFonts w:ascii="Cambria Math" w:hAnsi="Cambria Math" w:eastAsia="Cambria Math" w:cs="Cambria Math"/>
                      <w:i/>
                      <w:sz w:val="24"/>
                    </w:rPr>
                  </m:ctrlPr>
                </m:e>
                <m:e>
                  <m:r>
                    <m:rPr/>
                    <w:rPr>
                      <w:rFonts w:ascii="Cambria Math" w:hAnsi="Cambria Math" w:eastAsia="Cambria Math" w:cs="Cambria Math"/>
                      <w:sz w:val="24"/>
                    </w:rPr>
                    <m:t>0</m:t>
                  </m:r>
                  <m:ctrlPr>
                    <w:rPr>
                      <w:rFonts w:ascii="Cambria Math" w:hAnsi="Cambria Math" w:eastAsia="Cambria Math" w:cs="Cambria Math"/>
                      <w:i/>
                      <w:sz w:val="24"/>
                    </w:rPr>
                  </m:ctrlPr>
                </m:e>
              </m:mr>
              <m:mr>
                <m:e>
                  <m:r>
                    <m:rPr/>
                    <w:rPr>
                      <w:rFonts w:ascii="Cambria Math" w:hAnsi="Cambria Math" w:eastAsia="Cambria Math" w:cs="Cambria Math"/>
                      <w:sz w:val="24"/>
                    </w:rPr>
                    <m:t>−1</m:t>
                  </m:r>
                  <m:ctrlPr>
                    <w:rPr>
                      <w:rFonts w:ascii="Cambria Math" w:hAnsi="Cambria Math" w:eastAsia="Cambria Math" w:cs="Cambria Math"/>
                      <w:i/>
                      <w:sz w:val="24"/>
                    </w:rPr>
                  </m:ctrlPr>
                </m:e>
                <m:e>
                  <m:r>
                    <m:rPr/>
                    <w:rPr>
                      <w:rFonts w:ascii="Cambria Math" w:hAnsi="Cambria Math" w:eastAsia="Cambria Math" w:cs="Cambria Math"/>
                      <w:sz w:val="24"/>
                    </w:rPr>
                    <m:t>0</m:t>
                  </m:r>
                  <m:ctrlPr>
                    <w:rPr>
                      <w:rFonts w:ascii="Cambria Math" w:hAnsi="Cambria Math" w:eastAsia="Cambria Math" w:cs="Cambria Math"/>
                      <w:i/>
                      <w:sz w:val="24"/>
                    </w:rPr>
                  </m:ctrlPr>
                </m:e>
                <m:e>
                  <m:r>
                    <m:rPr/>
                    <w:rPr>
                      <w:rFonts w:ascii="Cambria Math" w:hAnsi="Cambria Math" w:eastAsia="Cambria Math" w:cs="Cambria Math"/>
                      <w:sz w:val="24"/>
                    </w:rPr>
                    <m:t>1</m:t>
                  </m:r>
                  <m:ctrlPr>
                    <w:rPr>
                      <w:rFonts w:ascii="Cambria Math" w:hAnsi="Cambria Math" w:eastAsia="Cambria Math" w:cs="Cambria Math"/>
                      <w:i/>
                      <w:sz w:val="24"/>
                    </w:rPr>
                  </m:ctrlPr>
                </m:e>
                <m:e>
                  <m:r>
                    <m:rPr/>
                    <w:rPr>
                      <w:rFonts w:ascii="Cambria Math" w:hAnsi="Cambria Math" w:eastAsia="Cambria Math" w:cs="Cambria Math"/>
                      <w:sz w:val="24"/>
                    </w:rPr>
                    <m:t>0</m:t>
                  </m:r>
                  <m:ctrlPr>
                    <w:rPr>
                      <w:rFonts w:ascii="Cambria Math" w:hAnsi="Cambria Math" w:eastAsia="Cambria Math" w:cs="Cambria Math"/>
                      <w:i/>
                      <w:sz w:val="24"/>
                    </w:rPr>
                  </m:ctrlPr>
                </m:e>
              </m:mr>
              <m:mr>
                <m:e>
                  <m:r>
                    <m:rPr/>
                    <w:rPr>
                      <w:rFonts w:ascii="Cambria Math" w:hAnsi="Cambria Math" w:eastAsia="Cambria Math" w:cs="Cambria Math"/>
                      <w:sz w:val="24"/>
                    </w:rPr>
                    <m:t>2</m:t>
                  </m:r>
                  <m:ctrlPr>
                    <w:rPr>
                      <w:rFonts w:ascii="Cambria Math" w:hAnsi="Cambria Math" w:eastAsia="Cambria Math" w:cs="Cambria Math"/>
                      <w:i/>
                      <w:sz w:val="24"/>
                    </w:rPr>
                  </m:ctrlPr>
                </m:e>
                <m:e>
                  <m:r>
                    <m:rPr/>
                    <w:rPr>
                      <w:rFonts w:ascii="Cambria Math" w:hAnsi="Cambria Math" w:eastAsia="Cambria Math" w:cs="Cambria Math"/>
                      <w:sz w:val="24"/>
                    </w:rPr>
                    <m:t>−5</m:t>
                  </m:r>
                  <m:ctrlPr>
                    <w:rPr>
                      <w:rFonts w:ascii="Cambria Math" w:hAnsi="Cambria Math" w:eastAsia="Cambria Math" w:cs="Cambria Math"/>
                      <w:i/>
                      <w:sz w:val="24"/>
                    </w:rPr>
                  </m:ctrlPr>
                </m:e>
                <m:e>
                  <m:r>
                    <m:rPr/>
                    <w:rPr>
                      <w:rFonts w:ascii="Cambria Math" w:hAnsi="Cambria Math" w:eastAsia="Cambria Math" w:cs="Cambria Math"/>
                      <w:sz w:val="24"/>
                    </w:rPr>
                    <m:t>4</m:t>
                  </m:r>
                  <m:ctrlPr>
                    <w:rPr>
                      <w:rFonts w:ascii="Cambria Math" w:hAnsi="Cambria Math" w:eastAsia="Cambria Math" w:cs="Cambria Math"/>
                      <w:i/>
                      <w:sz w:val="24"/>
                    </w:rPr>
                  </m:ctrlPr>
                </m:e>
                <m:e>
                  <m:r>
                    <m:rPr/>
                    <w:rPr>
                      <w:rFonts w:ascii="Cambria Math" w:hAnsi="Cambria Math" w:eastAsia="Cambria Math" w:cs="Cambria Math"/>
                      <w:sz w:val="24"/>
                    </w:rPr>
                    <m:t>−1</m:t>
                  </m:r>
                  <m:ctrlPr>
                    <w:rPr>
                      <w:rFonts w:ascii="Cambria Math" w:hAnsi="Cambria Math" w:eastAsia="Cambria Math" w:cs="Cambria Math"/>
                      <w:i/>
                      <w:sz w:val="24"/>
                    </w:rPr>
                  </m:ctrlPr>
                </m:e>
              </m:mr>
              <m:mr>
                <m:e>
                  <m:r>
                    <m:rPr/>
                    <w:rPr>
                      <w:rFonts w:ascii="Cambria Math" w:hAnsi="Cambria Math" w:eastAsia="Cambria Math" w:cs="Cambria Math"/>
                      <w:sz w:val="24"/>
                    </w:rPr>
                    <m:t>−1</m:t>
                  </m:r>
                  <m:ctrlPr>
                    <w:rPr>
                      <w:rFonts w:ascii="Cambria Math" w:hAnsi="Cambria Math"/>
                      <w:i/>
                      <w:sz w:val="24"/>
                    </w:rPr>
                  </m:ctrlPr>
                </m:e>
                <m:e>
                  <m:r>
                    <m:rPr/>
                    <w:rPr>
                      <w:rFonts w:ascii="Cambria Math" w:hAnsi="Cambria Math"/>
                      <w:sz w:val="24"/>
                    </w:rPr>
                    <m:t>3</m:t>
                  </m:r>
                  <m:ctrlPr>
                    <w:rPr>
                      <w:rFonts w:ascii="Cambria Math" w:hAnsi="Cambria Math" w:eastAsia="Cambria Math" w:cs="Cambria Math"/>
                      <w:i/>
                      <w:sz w:val="24"/>
                    </w:rPr>
                  </m:ctrlPr>
                </m:e>
                <m:e>
                  <m:r>
                    <m:rPr/>
                    <w:rPr>
                      <w:rFonts w:ascii="Cambria Math" w:hAnsi="Cambria Math" w:eastAsia="Cambria Math" w:cs="Cambria Math"/>
                      <w:sz w:val="24"/>
                    </w:rPr>
                    <m:t>−3</m:t>
                  </m:r>
                  <m:ctrlPr>
                    <w:rPr>
                      <w:rFonts w:ascii="Cambria Math" w:hAnsi="Cambria Math" w:eastAsia="Cambria Math" w:cs="Cambria Math"/>
                      <w:i/>
                      <w:sz w:val="24"/>
                    </w:rPr>
                  </m:ctrlPr>
                </m:e>
                <m:e>
                  <m:r>
                    <m:rPr/>
                    <w:rPr>
                      <w:rFonts w:ascii="Cambria Math" w:hAnsi="Cambria Math" w:eastAsia="Cambria Math" w:cs="Cambria Math"/>
                      <w:sz w:val="24"/>
                    </w:rPr>
                    <m:t>1</m:t>
                  </m:r>
                  <m:ctrlPr>
                    <w:rPr>
                      <w:rFonts w:ascii="Cambria Math" w:hAnsi="Cambria Math"/>
                      <w:i/>
                      <w:sz w:val="24"/>
                    </w:rPr>
                  </m:ctrlPr>
                </m:e>
              </m:mr>
            </m:m>
            <m:ctrlPr>
              <w:rPr>
                <w:rFonts w:ascii="Cambria Math" w:hAnsi="Cambria Math"/>
                <w:i/>
                <w:sz w:val="24"/>
              </w:rPr>
            </m:ctrlPr>
          </m:e>
        </m:d>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r>
                        <m:rPr/>
                        <w:rPr>
                          <w:rFonts w:hint="eastAsia" w:ascii="Cambria Math" w:hAnsi="Cambria Math"/>
                          <w:sz w:val="24"/>
                        </w:rPr>
                        <m:t>i</m:t>
                      </m:r>
                      <m:ctrlPr>
                        <w:rPr>
                          <w:rFonts w:ascii="Cambria Math" w:hAnsi="Cambria Math"/>
                          <w:i/>
                          <w:sz w:val="24"/>
                        </w:rPr>
                      </m:ctrlPr>
                    </m:sub>
                  </m:sSub>
                  <m:ctrlPr>
                    <w:rPr>
                      <w:rFonts w:ascii="Cambria Math" w:hAnsi="Cambria Math"/>
                      <w:i/>
                      <w:sz w:val="24"/>
                    </w:rPr>
                  </m:ctrlPr>
                </m:e>
              </m:mr>
              <m:mr>
                <m:e>
                  <m:sSub>
                    <m:sSubPr>
                      <m:ctrlPr>
                        <w:rPr>
                          <w:rFonts w:ascii="Cambria Math" w:hAnsi="Cambria Math"/>
                          <w:i/>
                          <w:sz w:val="24"/>
                        </w:rPr>
                      </m:ctrlPr>
                    </m:sSubPr>
                    <m:e>
                      <m:r>
                        <m:rPr/>
                        <w:rPr>
                          <w:rFonts w:ascii="Cambria Math" w:hAnsi="Cambria Math"/>
                          <w:sz w:val="24"/>
                        </w:rPr>
                        <m:t>P</m:t>
                      </m:r>
                      <m:ctrlPr>
                        <w:rPr>
                          <w:rFonts w:ascii="Cambria Math" w:hAnsi="Cambria Math"/>
                          <w:i/>
                          <w:sz w:val="24"/>
                        </w:rPr>
                      </m:ctrlPr>
                    </m:e>
                    <m:sub>
                      <m:r>
                        <m:rPr/>
                        <w:rPr>
                          <w:rFonts w:ascii="Cambria Math" w:hAnsi="Cambria Math"/>
                          <w:sz w:val="24"/>
                        </w:rPr>
                        <m:t>i+1</m:t>
                      </m:r>
                      <m:ctrlPr>
                        <w:rPr>
                          <w:rFonts w:ascii="Cambria Math" w:hAnsi="Cambria Math"/>
                          <w:i/>
                          <w:sz w:val="24"/>
                        </w:rPr>
                      </m:ctrlPr>
                    </m:sub>
                  </m:sSub>
                  <m:ctrlPr>
                    <w:rPr>
                      <w:rFonts w:ascii="Cambria Math" w:hAnsi="Cambria Math" w:eastAsia="Cambria Math" w:cs="Cambria Math"/>
                      <w:i/>
                      <w:sz w:val="24"/>
                    </w:rPr>
                  </m:ctrlPr>
                </m:e>
              </m:mr>
              <m:mr>
                <m:e>
                  <m:sSub>
                    <m:sSubPr>
                      <m:ctrlPr>
                        <w:rPr>
                          <w:rFonts w:ascii="Cambria Math" w:hAnsi="Cambria Math" w:eastAsia="Cambria Math" w:cs="Cambria Math"/>
                          <w:i/>
                          <w:sz w:val="24"/>
                        </w:rPr>
                      </m:ctrlPr>
                    </m:sSubPr>
                    <m:e>
                      <m:r>
                        <m:rPr/>
                        <w:rPr>
                          <w:rFonts w:ascii="Cambria Math" w:hAnsi="Cambria Math" w:eastAsia="Cambria Math" w:cs="Cambria Math"/>
                          <w:sz w:val="24"/>
                        </w:rPr>
                        <m:t>P</m:t>
                      </m:r>
                      <m:ctrlPr>
                        <w:rPr>
                          <w:rFonts w:ascii="Cambria Math" w:hAnsi="Cambria Math" w:eastAsia="Cambria Math" w:cs="Cambria Math"/>
                          <w:i/>
                          <w:sz w:val="24"/>
                        </w:rPr>
                      </m:ctrlPr>
                    </m:e>
                    <m:sub>
                      <m:r>
                        <m:rPr/>
                        <w:rPr>
                          <w:rFonts w:ascii="Cambria Math" w:hAnsi="Cambria Math" w:eastAsia="Cambria Math" w:cs="Cambria Math"/>
                          <w:sz w:val="24"/>
                        </w:rPr>
                        <m:t>i+2</m:t>
                      </m:r>
                      <m:ctrlPr>
                        <w:rPr>
                          <w:rFonts w:ascii="Cambria Math" w:hAnsi="Cambria Math" w:eastAsia="Cambria Math" w:cs="Cambria Math"/>
                          <w:i/>
                          <w:sz w:val="24"/>
                        </w:rPr>
                      </m:ctrlPr>
                    </m:sub>
                  </m:sSub>
                  <m:ctrlPr>
                    <w:rPr>
                      <w:rFonts w:ascii="Cambria Math" w:hAnsi="Cambria Math" w:eastAsia="Cambria Math" w:cs="Cambria Math"/>
                      <w:i/>
                      <w:sz w:val="24"/>
                    </w:rPr>
                  </m:ctrlPr>
                </m:e>
              </m:mr>
              <m:mr>
                <m:e>
                  <m:sSub>
                    <m:sSubPr>
                      <m:ctrlPr>
                        <w:rPr>
                          <w:rFonts w:ascii="Cambria Math" w:hAnsi="Cambria Math" w:eastAsia="Cambria Math" w:cs="Cambria Math"/>
                          <w:i/>
                          <w:sz w:val="24"/>
                        </w:rPr>
                      </m:ctrlPr>
                    </m:sSubPr>
                    <m:e>
                      <m:r>
                        <m:rPr/>
                        <w:rPr>
                          <w:rFonts w:ascii="Cambria Math" w:hAnsi="Cambria Math" w:eastAsia="Cambria Math" w:cs="Cambria Math"/>
                          <w:sz w:val="24"/>
                        </w:rPr>
                        <m:t>P</m:t>
                      </m:r>
                      <m:ctrlPr>
                        <w:rPr>
                          <w:rFonts w:ascii="Cambria Math" w:hAnsi="Cambria Math" w:eastAsia="Cambria Math" w:cs="Cambria Math"/>
                          <w:i/>
                          <w:sz w:val="24"/>
                        </w:rPr>
                      </m:ctrlPr>
                    </m:e>
                    <m:sub>
                      <m:r>
                        <m:rPr/>
                        <w:rPr>
                          <w:rFonts w:ascii="Cambria Math" w:hAnsi="Cambria Math" w:eastAsia="Cambria Math" w:cs="Cambria Math"/>
                          <w:sz w:val="24"/>
                        </w:rPr>
                        <m:t>i+3</m:t>
                      </m:r>
                      <m:ctrlPr>
                        <w:rPr>
                          <w:rFonts w:ascii="Cambria Math" w:hAnsi="Cambria Math" w:eastAsia="Cambria Math" w:cs="Cambria Math"/>
                          <w:i/>
                          <w:sz w:val="24"/>
                        </w:rPr>
                      </m:ctrlPr>
                    </m:sub>
                  </m:sSub>
                  <m:ctrlPr>
                    <w:rPr>
                      <w:rFonts w:ascii="Cambria Math" w:hAnsi="Cambria Math"/>
                      <w:i/>
                      <w:sz w:val="24"/>
                    </w:rPr>
                  </m:ctrlPr>
                </m:e>
              </m:mr>
            </m:m>
            <m:ctrlPr>
              <w:rPr>
                <w:rFonts w:ascii="Cambria Math" w:hAnsi="Cambria Math"/>
                <w:i/>
                <w:sz w:val="24"/>
              </w:rPr>
            </m:ctrlPr>
          </m:e>
        </m:d>
      </m:oMath>
      <w:r>
        <w:rPr>
          <w:rFonts w:hint="eastAsia"/>
          <w:sz w:val="24"/>
        </w:rPr>
        <w:t xml:space="preserve">    （3.1）</w:t>
      </w:r>
    </w:p>
    <w:p>
      <w:pPr>
        <w:spacing w:line="360" w:lineRule="auto"/>
        <w:rPr>
          <w:sz w:val="24"/>
        </w:rPr>
      </w:pPr>
      <w: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683895</wp:posOffset>
                </wp:positionV>
                <wp:extent cx="5162550" cy="2209800"/>
                <wp:effectExtent l="0" t="0" r="0" b="0"/>
                <wp:wrapTopAndBottom/>
                <wp:docPr id="17" name="文本框 8"/>
                <wp:cNvGraphicFramePr/>
                <a:graphic xmlns:a="http://schemas.openxmlformats.org/drawingml/2006/main">
                  <a:graphicData uri="http://schemas.microsoft.com/office/word/2010/wordprocessingShape">
                    <wps:wsp>
                      <wps:cNvSpPr txBox="1">
                        <a:spLocks noChangeArrowheads="1"/>
                      </wps:cNvSpPr>
                      <wps:spPr bwMode="auto">
                        <a:xfrm>
                          <a:off x="0" y="0"/>
                          <a:ext cx="5162550" cy="2209800"/>
                        </a:xfrm>
                        <a:prstGeom prst="rect">
                          <a:avLst/>
                        </a:prstGeom>
                        <a:noFill/>
                        <a:ln>
                          <a:noFill/>
                        </a:ln>
                      </wps:spPr>
                      <wps:txbx>
                        <w:txbxContent>
                          <w:p>
                            <w:pPr>
                              <w:spacing w:line="360" w:lineRule="auto"/>
                              <w:jc w:val="center"/>
                            </w:pPr>
                            <w:r>
                              <w:rPr>
                                <w:rFonts w:hint="eastAsia"/>
                              </w:rPr>
                              <w:drawing>
                                <wp:inline distT="0" distB="0" distL="0" distR="0">
                                  <wp:extent cx="2667000" cy="15906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67000" cy="1590675"/>
                                          </a:xfrm>
                                          <a:prstGeom prst="rect">
                                            <a:avLst/>
                                          </a:prstGeom>
                                        </pic:spPr>
                                      </pic:pic>
                                    </a:graphicData>
                                  </a:graphic>
                                </wp:inline>
                              </w:drawing>
                            </w:r>
                          </w:p>
                          <w:p>
                            <w:pPr>
                              <w:spacing w:line="360" w:lineRule="auto"/>
                              <w:jc w:val="center"/>
                            </w:pPr>
                            <w:r>
                              <w:rPr>
                                <w:rFonts w:hint="eastAsia"/>
                              </w:rPr>
                              <w:t>图3.</w:t>
                            </w:r>
                            <w:r>
                              <w:t>3</w:t>
                            </w:r>
                            <w:r>
                              <w:rPr>
                                <w:rFonts w:hint="eastAsia"/>
                              </w:rPr>
                              <w:t xml:space="preserve">  Catmull-Rom</w:t>
                            </w:r>
                            <w:r>
                              <w:t>样条</w:t>
                            </w:r>
                            <w:r>
                              <w:rPr>
                                <w:rFonts w:hint="eastAsia"/>
                              </w:rPr>
                              <w:t>曲线</w:t>
                            </w:r>
                          </w:p>
                        </w:txbxContent>
                      </wps:txbx>
                      <wps:bodyPr rot="0" vert="horz" wrap="square" lIns="91440" tIns="45720" rIns="91440" bIns="45720" anchor="t" anchorCtr="0" upright="1">
                        <a:noAutofit/>
                      </wps:bodyPr>
                    </wps:wsp>
                  </a:graphicData>
                </a:graphic>
              </wp:anchor>
            </w:drawing>
          </mc:Choice>
          <mc:Fallback>
            <w:pict>
              <v:shape id="文本框 8" o:spid="_x0000_s1026" o:spt="202" type="#_x0000_t202" style="position:absolute;left:0pt;margin-top:53.85pt;height:174pt;width:406.5pt;mso-position-horizontal:left;mso-position-horizontal-relative:margin;mso-wrap-distance-bottom:0pt;mso-wrap-distance-top:0pt;z-index:251665408;mso-width-relative:page;mso-height-relative:page;" filled="f" stroked="f" coordsize="21600,21600" o:gfxdata="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1dKOnWAAAACAEAAA8A&#10;AAAAAAAAAQAgAAAAIgAAAGRycy9kb3ducmV2LnhtbFBLAQIUABQAAAAIAIdO4kCUvrtKGQIAABcE&#10;AAAOAAAAAAAAAAEAIAAAACUBAABkcnMvZTJvRG9jLnhtbFBLBQYAAAAABgAGAFkBAACwBQAAAAA=&#10;">
                <v:fill on="f" focussize="0,0"/>
                <v:stroke on="f"/>
                <v:imagedata o:title=""/>
                <o:lock v:ext="edit" aspectratio="f"/>
                <v:textbox>
                  <w:txbxContent>
                    <w:p>
                      <w:pPr>
                        <w:spacing w:line="360" w:lineRule="auto"/>
                        <w:jc w:val="center"/>
                      </w:pPr>
                      <w:r>
                        <w:rPr>
                          <w:rFonts w:hint="eastAsia"/>
                        </w:rPr>
                        <w:drawing>
                          <wp:inline distT="0" distB="0" distL="0" distR="0">
                            <wp:extent cx="2667000" cy="15906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67000" cy="1590675"/>
                                    </a:xfrm>
                                    <a:prstGeom prst="rect">
                                      <a:avLst/>
                                    </a:prstGeom>
                                  </pic:spPr>
                                </pic:pic>
                              </a:graphicData>
                            </a:graphic>
                          </wp:inline>
                        </w:drawing>
                      </w:r>
                    </w:p>
                    <w:p>
                      <w:pPr>
                        <w:spacing w:line="360" w:lineRule="auto"/>
                        <w:jc w:val="center"/>
                      </w:pPr>
                      <w:r>
                        <w:rPr>
                          <w:rFonts w:hint="eastAsia"/>
                        </w:rPr>
                        <w:t>图3.</w:t>
                      </w:r>
                      <w:r>
                        <w:t>3</w:t>
                      </w:r>
                      <w:r>
                        <w:rPr>
                          <w:rFonts w:hint="eastAsia"/>
                        </w:rPr>
                        <w:t xml:space="preserve">  Catmull-Rom</w:t>
                      </w:r>
                      <w:r>
                        <w:t>样条</w:t>
                      </w:r>
                      <w:r>
                        <w:rPr>
                          <w:rFonts w:hint="eastAsia"/>
                        </w:rPr>
                        <w:t>曲线</w:t>
                      </w:r>
                    </w:p>
                  </w:txbxContent>
                </v:textbox>
                <w10:wrap type="topAndBottom"/>
              </v:shape>
            </w:pict>
          </mc:Fallback>
        </mc:AlternateContent>
      </w:r>
      <w:r>
        <w:rPr>
          <w:rFonts w:hint="eastAsia"/>
          <w:sz w:val="24"/>
        </w:rPr>
        <w:t>其中，</w:t>
      </w:r>
      <m:oMath>
        <m:r>
          <m:rPr/>
          <w:rPr>
            <w:rFonts w:ascii="Cambria Math" w:hAnsi="Cambria Math"/>
            <w:sz w:val="24"/>
          </w:rPr>
          <m:t>t</m:t>
        </m:r>
        <m:r>
          <m:rPr>
            <m:sty m:val="p"/>
          </m:rPr>
          <w:rPr>
            <w:rFonts w:ascii="Cambria Math" w:hAnsi="Cambria Math"/>
            <w:sz w:val="24"/>
          </w:rPr>
          <m:t>∈</m:t>
        </m:r>
        <m:d>
          <m:dPr>
            <m:begChr m:val="["/>
            <m:endChr m:val="]"/>
            <m:ctrlPr>
              <w:rPr>
                <w:rFonts w:ascii="Cambria Math" w:hAnsi="Cambria Math"/>
                <w:sz w:val="24"/>
              </w:rPr>
            </m:ctrlPr>
          </m:dPr>
          <m:e>
            <m:m>
              <m:mPr>
                <m:mcs>
                  <m:mc>
                    <m:mcPr>
                      <m:count m:val="2"/>
                      <m:mcJc m:val="center"/>
                    </m:mcPr>
                  </m:mc>
                </m:mcs>
                <m:ctrlPr>
                  <w:rPr>
                    <w:rFonts w:ascii="Cambria Math" w:hAnsi="Cambria Math"/>
                    <w:sz w:val="24"/>
                  </w:rPr>
                </m:ctrlPr>
              </m:mPr>
              <m:mr>
                <m:e>
                  <m:r>
                    <m:rPr/>
                    <w:rPr>
                      <w:rFonts w:ascii="Cambria Math" w:hAnsi="Cambria Math"/>
                      <w:sz w:val="24"/>
                    </w:rPr>
                    <m:t>0</m:t>
                  </m:r>
                  <m:ctrlPr>
                    <w:rPr>
                      <w:rFonts w:ascii="Cambria Math" w:hAnsi="Cambria Math"/>
                      <w:sz w:val="24"/>
                    </w:rPr>
                  </m:ctrlPr>
                </m:e>
                <m:e>
                  <m:r>
                    <m:rPr/>
                    <w:rPr>
                      <w:rFonts w:ascii="Cambria Math" w:hAnsi="Cambria Math"/>
                      <w:sz w:val="24"/>
                    </w:rPr>
                    <m:t>1</m:t>
                  </m:r>
                  <m:ctrlPr>
                    <w:rPr>
                      <w:rFonts w:ascii="Cambria Math" w:hAnsi="Cambria Math"/>
                      <w:sz w:val="24"/>
                    </w:rPr>
                  </m:ctrlPr>
                </m:e>
              </m:mr>
            </m:m>
            <m:ctrlPr>
              <w:rPr>
                <w:rFonts w:ascii="Cambria Math" w:hAnsi="Cambria Math"/>
                <w:sz w:val="24"/>
              </w:rPr>
            </m:ctrlPr>
          </m:e>
        </m:d>
      </m:oMath>
      <w:r>
        <w:rPr>
          <w:rFonts w:hint="eastAsia"/>
          <w:sz w:val="24"/>
        </w:rPr>
        <w:t>，该区间内的每个</w:t>
      </w:r>
      <m:oMath>
        <m:r>
          <m:rPr/>
          <w:rPr>
            <w:rFonts w:ascii="Cambria Math" w:hAnsi="Cambria Math"/>
            <w:sz w:val="24"/>
          </w:rPr>
          <m:t>t</m:t>
        </m:r>
      </m:oMath>
      <w:r>
        <w:rPr>
          <w:rFonts w:hint="eastAsia"/>
          <w:sz w:val="24"/>
        </w:rPr>
        <w:t>值都对应所求曲线中的某点。实际上，如果只有四个控制点，曲线只会经过中间两个控制点，如图3.3所示：</w:t>
      </w:r>
    </w:p>
    <w:p>
      <w:pPr>
        <w:spacing w:line="360" w:lineRule="auto"/>
        <w:ind w:firstLine="480" w:firstLineChars="200"/>
        <w:rPr>
          <w:sz w:val="24"/>
        </w:rPr>
      </w:pPr>
      <w:r>
        <w:rPr>
          <w:rFonts w:hint="eastAsia"/>
          <w:sz w:val="24"/>
        </w:rPr>
        <w:t>在图3.3中，根据公式3.1可以得到连接</w:t>
      </w:r>
      <m:oMath>
        <m:sSub>
          <m:sSubPr>
            <m:ctrlPr>
              <w:rPr>
                <w:rFonts w:ascii="Cambria Math" w:hAnsi="Cambria Math"/>
                <w:sz w:val="24"/>
              </w:rPr>
            </m:ctrlPr>
          </m:sSubPr>
          <m:e>
            <m:r>
              <m:rPr/>
              <w:rPr>
                <w:rFonts w:ascii="Cambria Math" w:hAnsi="Cambria Math"/>
                <w:sz w:val="24"/>
              </w:rPr>
              <m:t>P</m:t>
            </m:r>
            <m:ctrlPr>
              <w:rPr>
                <w:rFonts w:ascii="Cambria Math" w:hAnsi="Cambria Math"/>
                <w:sz w:val="24"/>
              </w:rPr>
            </m:ctrlPr>
          </m:e>
          <m:sub>
            <m:r>
              <m:rPr/>
              <w:rPr>
                <w:rFonts w:hint="eastAsia" w:ascii="Cambria Math" w:hAnsi="Cambria Math"/>
                <w:sz w:val="24"/>
              </w:rPr>
              <m:t>1</m:t>
            </m:r>
            <m:ctrlPr>
              <w:rPr>
                <w:rFonts w:ascii="Cambria Math" w:hAnsi="Cambria Math"/>
                <w:sz w:val="24"/>
              </w:rPr>
            </m:ctrlPr>
          </m:sub>
        </m:sSub>
      </m:oMath>
      <w:r>
        <w:rPr>
          <w:rFonts w:hint="eastAsia"/>
          <w:sz w:val="24"/>
        </w:rPr>
        <w:t>和</w:t>
      </w:r>
      <m:oMath>
        <m:sSub>
          <m:sSubPr>
            <m:ctrlPr>
              <w:rPr>
                <w:rFonts w:ascii="Cambria Math" w:hAnsi="Cambria Math"/>
                <w:sz w:val="24"/>
              </w:rPr>
            </m:ctrlPr>
          </m:sSubPr>
          <m:e>
            <m:r>
              <m:rPr/>
              <w:rPr>
                <w:rFonts w:ascii="Cambria Math" w:hAnsi="Cambria Math"/>
                <w:sz w:val="24"/>
              </w:rPr>
              <m:t>P</m:t>
            </m:r>
            <m:ctrlPr>
              <w:rPr>
                <w:rFonts w:ascii="Cambria Math" w:hAnsi="Cambria Math"/>
                <w:sz w:val="24"/>
              </w:rPr>
            </m:ctrlPr>
          </m:e>
          <m:sub>
            <m:r>
              <m:rPr/>
              <w:rPr>
                <w:rFonts w:hint="eastAsia" w:ascii="Cambria Math" w:hAnsi="Cambria Math"/>
                <w:sz w:val="24"/>
              </w:rPr>
              <m:t>2</m:t>
            </m:r>
            <m:ctrlPr>
              <w:rPr>
                <w:rFonts w:ascii="Cambria Math" w:hAnsi="Cambria Math"/>
                <w:sz w:val="24"/>
              </w:rPr>
            </m:ctrlPr>
          </m:sub>
        </m:sSub>
      </m:oMath>
      <w:r>
        <w:rPr>
          <w:rFonts w:hint="eastAsia"/>
          <w:sz w:val="24"/>
        </w:rPr>
        <w:t>的样条曲线段。按照这种计算方式，需要引入两个新的控制点才能得到连接</w:t>
      </w:r>
      <m:oMath>
        <m:sSub>
          <m:sSubPr>
            <m:ctrlPr>
              <w:rPr>
                <w:rFonts w:ascii="Cambria Math" w:hAnsi="Cambria Math"/>
                <w:sz w:val="24"/>
              </w:rPr>
            </m:ctrlPr>
          </m:sSubPr>
          <m:e>
            <m:r>
              <m:rPr/>
              <w:rPr>
                <w:rFonts w:ascii="Cambria Math" w:hAnsi="Cambria Math"/>
                <w:sz w:val="24"/>
              </w:rPr>
              <m:t>P</m:t>
            </m:r>
            <m:ctrlPr>
              <w:rPr>
                <w:rFonts w:ascii="Cambria Math" w:hAnsi="Cambria Math"/>
                <w:sz w:val="24"/>
              </w:rPr>
            </m:ctrlPr>
          </m:e>
          <m:sub>
            <m:r>
              <m:rPr/>
              <w:rPr>
                <w:rFonts w:hint="eastAsia" w:ascii="Cambria Math" w:hAnsi="Cambria Math"/>
                <w:sz w:val="24"/>
              </w:rPr>
              <m:t>0</m:t>
            </m:r>
            <m:ctrlPr>
              <w:rPr>
                <w:rFonts w:ascii="Cambria Math" w:hAnsi="Cambria Math"/>
                <w:sz w:val="24"/>
              </w:rPr>
            </m:ctrlPr>
          </m:sub>
        </m:sSub>
      </m:oMath>
      <w:r>
        <w:rPr>
          <w:rFonts w:hint="eastAsia"/>
          <w:sz w:val="24"/>
        </w:rPr>
        <w:t>、</w:t>
      </w:r>
      <m:oMath>
        <m:sSub>
          <m:sSubPr>
            <m:ctrlPr>
              <w:rPr>
                <w:rFonts w:ascii="Cambria Math" w:hAnsi="Cambria Math"/>
                <w:sz w:val="24"/>
              </w:rPr>
            </m:ctrlPr>
          </m:sSubPr>
          <m:e>
            <m:r>
              <m:rPr/>
              <w:rPr>
                <w:rFonts w:ascii="Cambria Math" w:hAnsi="Cambria Math"/>
                <w:sz w:val="24"/>
              </w:rPr>
              <m:t>P</m:t>
            </m:r>
            <m:ctrlPr>
              <w:rPr>
                <w:rFonts w:ascii="Cambria Math" w:hAnsi="Cambria Math"/>
                <w:sz w:val="24"/>
              </w:rPr>
            </m:ctrlPr>
          </m:e>
          <m:sub>
            <m:r>
              <m:rPr/>
              <w:rPr>
                <w:rFonts w:hint="eastAsia" w:ascii="Cambria Math" w:hAnsi="Cambria Math"/>
                <w:sz w:val="24"/>
              </w:rPr>
              <m:t>1</m:t>
            </m:r>
            <m:ctrlPr>
              <w:rPr>
                <w:rFonts w:ascii="Cambria Math" w:hAnsi="Cambria Math"/>
                <w:sz w:val="24"/>
              </w:rPr>
            </m:ctrlPr>
          </m:sub>
        </m:sSub>
      </m:oMath>
      <w:r>
        <w:rPr>
          <w:rFonts w:hint="eastAsia"/>
          <w:sz w:val="24"/>
        </w:rPr>
        <w:t>、</w:t>
      </w:r>
      <m:oMath>
        <m:sSub>
          <m:sSubPr>
            <m:ctrlPr>
              <w:rPr>
                <w:rFonts w:ascii="Cambria Math" w:hAnsi="Cambria Math"/>
                <w:sz w:val="24"/>
              </w:rPr>
            </m:ctrlPr>
          </m:sSubPr>
          <m:e>
            <m:r>
              <m:rPr/>
              <w:rPr>
                <w:rFonts w:ascii="Cambria Math" w:hAnsi="Cambria Math"/>
                <w:sz w:val="24"/>
              </w:rPr>
              <m:t>P</m:t>
            </m:r>
            <m:ctrlPr>
              <w:rPr>
                <w:rFonts w:ascii="Cambria Math" w:hAnsi="Cambria Math"/>
                <w:sz w:val="24"/>
              </w:rPr>
            </m:ctrlPr>
          </m:e>
          <m:sub>
            <m:r>
              <m:rPr/>
              <w:rPr>
                <w:rFonts w:hint="eastAsia" w:ascii="Cambria Math" w:hAnsi="Cambria Math"/>
                <w:sz w:val="24"/>
              </w:rPr>
              <m:t>2</m:t>
            </m:r>
            <m:ctrlPr>
              <w:rPr>
                <w:rFonts w:ascii="Cambria Math" w:hAnsi="Cambria Math"/>
                <w:sz w:val="24"/>
              </w:rPr>
            </m:ctrlPr>
          </m:sub>
        </m:sSub>
      </m:oMath>
      <w:r>
        <w:rPr>
          <w:rFonts w:hint="eastAsia"/>
          <w:sz w:val="24"/>
        </w:rPr>
        <w:t>和</w:t>
      </w:r>
      <m:oMath>
        <m:sSub>
          <m:sSubPr>
            <m:ctrlPr>
              <w:rPr>
                <w:rFonts w:ascii="Cambria Math" w:hAnsi="Cambria Math"/>
                <w:sz w:val="24"/>
              </w:rPr>
            </m:ctrlPr>
          </m:sSubPr>
          <m:e>
            <m:r>
              <m:rPr/>
              <w:rPr>
                <w:rFonts w:ascii="Cambria Math" w:hAnsi="Cambria Math"/>
                <w:sz w:val="24"/>
              </w:rPr>
              <m:t>P</m:t>
            </m:r>
            <m:ctrlPr>
              <w:rPr>
                <w:rFonts w:ascii="Cambria Math" w:hAnsi="Cambria Math"/>
                <w:sz w:val="24"/>
              </w:rPr>
            </m:ctrlPr>
          </m:e>
          <m:sub>
            <m:r>
              <m:rPr/>
              <w:rPr>
                <w:rFonts w:hint="eastAsia" w:ascii="Cambria Math" w:hAnsi="Cambria Math"/>
                <w:sz w:val="24"/>
              </w:rPr>
              <m:t>3</m:t>
            </m:r>
            <m:ctrlPr>
              <w:rPr>
                <w:rFonts w:ascii="Cambria Math" w:hAnsi="Cambria Math"/>
                <w:sz w:val="24"/>
              </w:rPr>
            </m:ctrlPr>
          </m:sub>
        </m:sSub>
      </m:oMath>
      <w:r>
        <w:rPr>
          <w:rFonts w:hint="eastAsia"/>
          <w:sz w:val="24"/>
        </w:rPr>
        <w:t>的样条曲线段，这是使用该算法需要满足的必要条件。因此，对于一条由若干个采样点组成的神经元片段，在计算相应的插值曲线时也需要添加额外的采样点以满足计算条件。</w:t>
      </w:r>
    </w:p>
    <w:p>
      <w:pPr>
        <w:spacing w:line="360" w:lineRule="auto"/>
        <w:ind w:firstLine="480" w:firstLineChars="200"/>
        <w:rPr>
          <w:sz w:val="24"/>
        </w:rPr>
      </w:pPr>
      <w:r>
        <w:rPr>
          <w:rFonts w:hint="eastAsia"/>
          <w:sz w:val="24"/>
        </w:rPr>
        <w:t>在3.2.1小节中，我们根据每个神经突片段第一个点的父采样点的类型去区分该片段是从胞体还是分叉点处延伸出的分支，因而，父采样点可以自然地作为额外添加的点之一。另一个需要引入的点则直接使用每个片段的末端点进行表示即可。</w:t>
      </w:r>
    </w:p>
    <w:p>
      <w:pPr>
        <w:spacing w:line="360" w:lineRule="auto"/>
        <w:ind w:firstLine="480" w:firstLineChars="200"/>
        <w:rPr>
          <w:sz w:val="24"/>
        </w:rPr>
      </w:pPr>
      <w:r>
        <w:rPr>
          <w:rFonts w:hint="eastAsia"/>
          <w:sz w:val="24"/>
        </w:rPr>
        <w:t>通过Catm</w:t>
      </w:r>
      <w:r>
        <w:rPr>
          <w:sz w:val="24"/>
        </w:rPr>
        <w:t>ull-Rom</w:t>
      </w:r>
      <w:r>
        <w:rPr>
          <w:rFonts w:hint="eastAsia"/>
          <w:sz w:val="24"/>
        </w:rPr>
        <w:t>插值算法得到每个片段相应的插值曲线之后，形态骨架从折线表示变为曲线表示，可视化效果更加自然。从而，骨架曲线上任一点处的切向量可以通过计算插值曲线在该点处的一阶导数求得。</w:t>
      </w:r>
    </w:p>
    <w:p>
      <w:pPr>
        <w:spacing w:line="360" w:lineRule="auto"/>
        <w:ind w:firstLine="480" w:firstLineChars="200"/>
        <w:rPr>
          <w:sz w:val="24"/>
        </w:rPr>
      </w:pPr>
    </w:p>
    <w:p>
      <w:pPr>
        <w:spacing w:line="360" w:lineRule="auto"/>
        <w:ind w:firstLine="480" w:firstLineChars="200"/>
        <w:rPr>
          <w:sz w:val="24"/>
        </w:rPr>
      </w:pPr>
    </w:p>
    <w:p>
      <w:pPr>
        <w:spacing w:line="360" w:lineRule="auto"/>
        <w:rPr>
          <w:rFonts w:ascii="宋体" w:hAnsi="宋体"/>
          <w:sz w:val="24"/>
          <w:szCs w:val="18"/>
        </w:rPr>
      </w:pPr>
      <w:r>
        <mc:AlternateContent>
          <mc:Choice Requires="wps">
            <w:drawing>
              <wp:anchor distT="0" distB="0" distL="114300" distR="114300" simplePos="0" relativeHeight="251664384" behindDoc="0" locked="0" layoutInCell="1" allowOverlap="0">
                <wp:simplePos x="0" y="0"/>
                <wp:positionH relativeFrom="column">
                  <wp:posOffset>800100</wp:posOffset>
                </wp:positionH>
                <wp:positionV relativeFrom="paragraph">
                  <wp:posOffset>297180</wp:posOffset>
                </wp:positionV>
                <wp:extent cx="3719830" cy="2971800"/>
                <wp:effectExtent l="0" t="1905" r="0" b="0"/>
                <wp:wrapTopAndBottom/>
                <wp:docPr id="2" name="文本框 8"/>
                <wp:cNvGraphicFramePr/>
                <a:graphic xmlns:a="http://schemas.openxmlformats.org/drawingml/2006/main">
                  <a:graphicData uri="http://schemas.microsoft.com/office/word/2010/wordprocessingShape">
                    <wps:wsp>
                      <wps:cNvSpPr txBox="1">
                        <a:spLocks noChangeArrowheads="1"/>
                      </wps:cNvSpPr>
                      <wps:spPr bwMode="auto">
                        <a:xfrm>
                          <a:off x="0" y="0"/>
                          <a:ext cx="3719830" cy="2971800"/>
                        </a:xfrm>
                        <a:prstGeom prst="rect">
                          <a:avLst/>
                        </a:prstGeom>
                        <a:noFill/>
                        <a:ln>
                          <a:noFill/>
                        </a:ln>
                      </wps:spPr>
                      <wps:txbx>
                        <w:txbxContent>
                          <w:p>
                            <w:pPr>
                              <w:spacing w:line="360" w:lineRule="auto"/>
                              <w:ind w:firstLine="420" w:firstLineChars="200"/>
                              <w:jc w:val="center"/>
                            </w:pPr>
                            <w:r>
                              <w:object>
                                <v:shape id="_x0000_i1027" o:spt="75" type="#_x0000_t75" style="height:194.25pt;width:257.25pt;" o:ole="t" filled="f" o:preferrelative="t" stroked="f" coordsize="21600,21600">
                                  <v:path/>
                                  <v:fill on="f" focussize="0,0"/>
                                  <v:stroke on="f" joinstyle="miter"/>
                                  <v:imagedata r:id="rId13" o:title=""/>
                                  <o:lock v:ext="edit" aspectratio="t"/>
                                  <w10:wrap type="none"/>
                                  <w10:anchorlock/>
                                </v:shape>
                                <o:OLEObject Type="Embed" ProgID="Visio.Drawing.6" ShapeID="_x0000_i1027" DrawAspect="Content" ObjectID="_1468075727" r:id="rId12">
                                  <o:LockedField>false</o:LockedField>
                                </o:OLEObject>
                              </w:object>
                            </w:r>
                          </w:p>
                          <w:p>
                            <w:pPr>
                              <w:spacing w:line="360" w:lineRule="auto"/>
                              <w:jc w:val="center"/>
                            </w:pPr>
                            <w:r>
                              <w:rPr>
                                <w:rFonts w:hint="eastAsia"/>
                              </w:rPr>
                              <w:t>图3.1  系统硬件平台</w:t>
                            </w:r>
                          </w:p>
                        </w:txbxContent>
                      </wps:txbx>
                      <wps:bodyPr rot="0" vert="horz" wrap="none" lIns="91440" tIns="45720" rIns="91440" bIns="45720" anchor="t" anchorCtr="0" upright="1">
                        <a:noAutofit/>
                      </wps:bodyPr>
                    </wps:wsp>
                  </a:graphicData>
                </a:graphic>
              </wp:anchor>
            </w:drawing>
          </mc:Choice>
          <mc:Fallback>
            <w:pict>
              <v:shape id="文本框 8" o:spid="_x0000_s1026" o:spt="202" type="#_x0000_t202" style="position:absolute;left:0pt;margin-left:63pt;margin-top:23.4pt;height:234pt;width:292.9pt;mso-wrap-distance-bottom:0pt;mso-wrap-distance-top:0pt;mso-wrap-style:none;z-index:251664384;mso-width-relative:page;mso-height-relative:page;" filled="f" stroked="f" coordsize="21600,21600" o:allowoverlap="f" o:gfxdata="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gVnGNoAAAAKAQAA&#10;DwAAAAAAAAABACAAAAAiAAAAZHJzL2Rvd25yZXYueG1sUEsBAhQAFAAAAAgAh07iQBE4lIIXAgAA&#10;FAQAAA4AAAAAAAAAAQAgAAAAKQEAAGRycy9lMm9Eb2MueG1sUEsFBgAAAAAGAAYAWQEAALIFAAAA&#10;AA==&#10;">
                <v:fill on="f" focussize="0,0"/>
                <v:stroke on="f"/>
                <v:imagedata o:title=""/>
                <o:lock v:ext="edit" aspectratio="f"/>
                <v:textbox>
                  <w:txbxContent>
                    <w:p>
                      <w:pPr>
                        <w:spacing w:line="360" w:lineRule="auto"/>
                        <w:ind w:firstLine="420" w:firstLineChars="200"/>
                        <w:jc w:val="center"/>
                      </w:pPr>
                      <w:r>
                        <w:object>
                          <v:shape id="_x0000_i1027" o:spt="75" type="#_x0000_t75" style="height:194.25pt;width:257.25pt;" o:ole="t" filled="f" o:preferrelative="t" stroked="f" coordsize="21600,21600">
                            <v:path/>
                            <v:fill on="f" focussize="0,0"/>
                            <v:stroke on="f" joinstyle="miter"/>
                            <v:imagedata r:id="rId13" o:title=""/>
                            <o:lock v:ext="edit" aspectratio="t"/>
                            <w10:wrap type="none"/>
                            <w10:anchorlock/>
                          </v:shape>
                          <o:OLEObject Type="Embed" ProgID="Visio.Drawing.6" ShapeID="_x0000_i1027" DrawAspect="Content" ObjectID="_1468075728" r:id="rId14">
                            <o:LockedField>false</o:LockedField>
                          </o:OLEObject>
                        </w:object>
                      </w:r>
                    </w:p>
                    <w:p>
                      <w:pPr>
                        <w:spacing w:line="360" w:lineRule="auto"/>
                        <w:jc w:val="center"/>
                      </w:pPr>
                      <w:r>
                        <w:rPr>
                          <w:rFonts w:hint="eastAsia"/>
                        </w:rPr>
                        <w:t>图3.1  系统硬件平台</w:t>
                      </w:r>
                    </w:p>
                  </w:txbxContent>
                </v:textbox>
                <w10:wrap type="topAndBottom"/>
              </v:shape>
            </w:pict>
          </mc:Fallback>
        </mc:AlternateContent>
      </w:r>
    </w:p>
    <w:p>
      <w:pPr>
        <w:pStyle w:val="3"/>
        <w:keepLines/>
        <w:numPr>
          <w:ilvl w:val="1"/>
          <w:numId w:val="4"/>
        </w:numPr>
        <w:spacing w:before="260" w:after="260" w:line="416" w:lineRule="auto"/>
        <w:rPr>
          <w:sz w:val="32"/>
          <w:szCs w:val="32"/>
        </w:rPr>
      </w:pPr>
      <w:bookmarkStart w:id="47" w:name="_Toc16390"/>
      <w:r>
        <w:rPr>
          <w:rFonts w:hint="eastAsia"/>
          <w:sz w:val="32"/>
          <w:szCs w:val="32"/>
        </w:rPr>
        <w:t>表面网格构造</w:t>
      </w:r>
      <w:bookmarkEnd w:id="47"/>
    </w:p>
    <w:p>
      <w:pPr>
        <w:spacing w:line="360" w:lineRule="auto"/>
        <w:ind w:firstLine="480" w:firstLineChars="200"/>
        <w:rPr>
          <w:sz w:val="24"/>
        </w:rPr>
      </w:pPr>
      <w:r>
        <w:rPr>
          <w:rFonts w:hint="eastAsia"/>
          <w:sz w:val="24"/>
        </w:rPr>
        <w:t>实验所构造的表面网格，是以形态骨架为中心轴线的封闭表面。首先，为各个神经突片段以及胞体生成表面网格；然后，对已生成的表面网格进行拼接，拼接过程包括不同神经突片段的表面网格拼接以及胞体和神经突片段表面网格的拼接。</w:t>
      </w:r>
    </w:p>
    <w:p>
      <w:pPr>
        <w:pStyle w:val="24"/>
        <w:numPr>
          <w:ilvl w:val="2"/>
          <w:numId w:val="4"/>
        </w:numPr>
        <w:rPr>
          <w:rFonts w:ascii="黑体" w:eastAsia="黑体"/>
          <w:b w:val="0"/>
        </w:rPr>
      </w:pPr>
      <w:bookmarkStart w:id="48" w:name="_Toc30395"/>
      <w:r>
        <w:rPr>
          <w:rFonts w:hint="eastAsia" w:ascii="黑体" w:eastAsia="黑体"/>
          <w:b w:val="0"/>
        </w:rPr>
        <w:t>片段表面网格生成</w:t>
      </w:r>
      <w:bookmarkEnd w:id="48"/>
      <w:r>
        <w:rPr>
          <w:rFonts w:hint="eastAsia" w:ascii="黑体" w:eastAsia="黑体"/>
          <w:b w:val="0"/>
        </w:rPr>
        <w:t xml:space="preserve"> </w:t>
      </w:r>
    </w:p>
    <w:p>
      <w:pPr>
        <w:spacing w:line="360" w:lineRule="auto"/>
        <w:ind w:firstLine="480" w:firstLineChars="200"/>
        <w:rPr>
          <w:sz w:val="24"/>
        </w:rPr>
      </w:pPr>
      <w:r>
        <w:rPr>
          <w:rFonts w:hint="eastAsia"/>
          <w:sz w:val="24"/>
        </w:rPr>
        <w:t>每个神经突片段的表面网格，类似于一段沿着神经突中心曲线的柱体管道。上文中组成神经突片段的采样点离散分布在中心曲线上，因此，每个采样点处都有一个横截面，垂直于中心曲线在该点处的切线向量。我们需要计算这些横截面并进行连接，从而得到单个神经突片段的表面网格。在本实验中，我们使用正方形来近似表示这个横截面。</w:t>
      </w:r>
    </w:p>
    <w:p>
      <w:pPr>
        <w:spacing w:line="360" w:lineRule="auto"/>
        <w:ind w:firstLine="480" w:firstLineChars="200"/>
        <w:rPr>
          <w:sz w:val="24"/>
        </w:rPr>
      </w:pPr>
      <w:r>
        <w:rPr>
          <w:rFonts w:hint="eastAsia"/>
          <w:sz w:val="24"/>
        </w:rPr>
        <w:t>假设一个神经突片段由</w:t>
      </w:r>
      <m:oMath>
        <m:r>
          <m:rPr>
            <m:sty m:val="p"/>
          </m:rPr>
          <w:rPr>
            <w:rFonts w:ascii="Cambria Math" w:hAnsi="Cambria Math"/>
            <w:sz w:val="24"/>
          </w:rPr>
          <m:t xml:space="preserve"> </m:t>
        </m:r>
        <m:r>
          <m:rPr/>
          <w:rPr>
            <w:rFonts w:ascii="Cambria Math" w:hAnsi="Cambria Math"/>
            <w:sz w:val="24"/>
          </w:rPr>
          <m:t>m</m:t>
        </m:r>
        <m:r>
          <m:rPr>
            <m:sty m:val="p"/>
          </m:rPr>
          <w:rPr>
            <w:rFonts w:ascii="Cambria Math" w:hAnsi="Cambria Math"/>
            <w:sz w:val="24"/>
          </w:rPr>
          <m:t xml:space="preserve"> </m:t>
        </m:r>
      </m:oMath>
      <w:r>
        <w:rPr>
          <w:rFonts w:hint="eastAsia"/>
          <w:sz w:val="24"/>
        </w:rPr>
        <w:t>个离散采样点组成，记为</w:t>
      </w:r>
      <m:oMath>
        <m:d>
          <m:dPr>
            <m:begChr m:val="{"/>
            <m:endChr m:val="}"/>
            <m:ctrlPr>
              <w:rPr>
                <w:rFonts w:ascii="Cambria Math" w:hAnsi="Cambria Math"/>
                <w:sz w:val="24"/>
                <w:szCs w:val="24"/>
              </w:rPr>
            </m:ctrlPr>
          </m:dPr>
          <m:e>
            <m:sSub>
              <m:sSubPr>
                <m:ctrlPr>
                  <w:rPr>
                    <w:rFonts w:ascii="Cambria Math" w:hAnsi="Cambria Math"/>
                    <w:i/>
                    <w:sz w:val="24"/>
                    <w:szCs w:val="24"/>
                  </w:rPr>
                </m:ctrlPr>
              </m:sSubPr>
              <m:e>
                <m:r>
                  <m:rPr/>
                  <w:rPr>
                    <w:rFonts w:ascii="Cambria Math" w:hAnsi="Cambria Math"/>
                    <w:sz w:val="24"/>
                    <w:szCs w:val="24"/>
                  </w:rPr>
                  <m:t>P</m:t>
                </m:r>
                <m:ctrlPr>
                  <w:rPr>
                    <w:rFonts w:ascii="Cambria Math" w:hAnsi="Cambria Math"/>
                    <w:i/>
                    <w:sz w:val="24"/>
                    <w:szCs w:val="24"/>
                  </w:rPr>
                </m:ctrlPr>
              </m:e>
              <m:sub>
                <m:r>
                  <m:rPr/>
                  <w:rPr>
                    <w:rFonts w:ascii="Cambria Math" w:hAnsi="Cambria Math"/>
                    <w:sz w:val="24"/>
                    <w:szCs w:val="24"/>
                  </w:rPr>
                  <m:t>i</m:t>
                </m:r>
                <m:ctrlPr>
                  <w:rPr>
                    <w:rFonts w:ascii="Cambria Math" w:hAnsi="Cambria Math"/>
                    <w:i/>
                    <w:sz w:val="24"/>
                    <w:szCs w:val="24"/>
                  </w:rPr>
                </m:ctrlPr>
              </m:sub>
            </m:sSub>
            <m:r>
              <m:rPr/>
              <w:rPr>
                <w:rFonts w:ascii="Cambria Math" w:hAnsi="Cambria Math"/>
                <w:sz w:val="24"/>
                <w:szCs w:val="24"/>
              </w:rPr>
              <m:t>|i=</m:t>
            </m:r>
            <m:r>
              <m:rPr>
                <m:sty m:val="p"/>
              </m:rPr>
              <w:rPr>
                <w:rFonts w:ascii="Cambria Math" w:hAnsi="Cambria Math"/>
                <w:sz w:val="24"/>
                <w:szCs w:val="24"/>
              </w:rPr>
              <m:t>0, 1, 2, …,</m:t>
            </m:r>
            <m:r>
              <m:rPr/>
              <w:rPr>
                <w:rFonts w:ascii="Cambria Math" w:hAnsi="Cambria Math"/>
                <w:sz w:val="24"/>
                <w:szCs w:val="24"/>
              </w:rPr>
              <m:t xml:space="preserve">  m−</m:t>
            </m:r>
            <m:r>
              <m:rPr>
                <m:sty m:val="p"/>
              </m:rPr>
              <w:rPr>
                <w:rFonts w:ascii="Cambria Math" w:hAnsi="Cambria Math"/>
                <w:sz w:val="24"/>
                <w:szCs w:val="24"/>
              </w:rPr>
              <m:t>2,</m:t>
            </m:r>
            <m:r>
              <m:rPr/>
              <w:rPr>
                <w:rFonts w:ascii="Cambria Math" w:hAnsi="Cambria Math"/>
                <w:sz w:val="24"/>
                <w:szCs w:val="24"/>
              </w:rPr>
              <m:t xml:space="preserve"> m−</m:t>
            </m:r>
            <m:r>
              <m:rPr>
                <m:sty m:val="p"/>
              </m:rPr>
              <w:rPr>
                <w:rFonts w:ascii="Cambria Math" w:hAnsi="Cambria Math"/>
                <w:sz w:val="24"/>
                <w:szCs w:val="24"/>
              </w:rPr>
              <m:t>1</m:t>
            </m:r>
            <m:ctrlPr>
              <w:rPr>
                <w:rFonts w:ascii="Cambria Math" w:hAnsi="Cambria Math"/>
                <w:sz w:val="24"/>
                <w:szCs w:val="24"/>
              </w:rPr>
            </m:ctrlPr>
          </m:e>
        </m:d>
      </m:oMath>
      <w:r>
        <w:rPr>
          <w:rFonts w:hint="eastAsia"/>
          <w:sz w:val="24"/>
          <w:szCs w:val="24"/>
        </w:rPr>
        <w:t>。我们需要在</w:t>
      </w:r>
      <m:oMath>
        <m:sSub>
          <m:sSubPr>
            <m:ctrlPr>
              <w:rPr>
                <w:rFonts w:ascii="Cambria Math" w:hAnsi="Cambria Math"/>
                <w:sz w:val="24"/>
              </w:rPr>
            </m:ctrlPr>
          </m:sSubPr>
          <m:e>
            <m:r>
              <m:rPr/>
              <w:rPr>
                <w:rFonts w:ascii="Cambria Math" w:hAnsi="Cambria Math"/>
                <w:sz w:val="24"/>
              </w:rPr>
              <m:t>P</m:t>
            </m:r>
            <m:ctrlPr>
              <w:rPr>
                <w:rFonts w:ascii="Cambria Math" w:hAnsi="Cambria Math"/>
                <w:sz w:val="24"/>
              </w:rPr>
            </m:ctrlPr>
          </m:e>
          <m:sub>
            <m:r>
              <m:rPr/>
              <w:rPr>
                <w:rFonts w:hint="eastAsia" w:ascii="Cambria Math" w:hAnsi="Cambria Math"/>
                <w:sz w:val="24"/>
              </w:rPr>
              <m:t>i</m:t>
            </m:r>
            <m:ctrlPr>
              <w:rPr>
                <w:rFonts w:ascii="Cambria Math" w:hAnsi="Cambria Math"/>
                <w:sz w:val="24"/>
              </w:rPr>
            </m:ctrlPr>
          </m:sub>
        </m:sSub>
      </m:oMath>
      <w:r>
        <w:rPr>
          <w:rFonts w:hint="eastAsia"/>
          <w:sz w:val="24"/>
          <w:szCs w:val="24"/>
        </w:rPr>
        <w:t>处构造一个正方形，本文称其为采样点</w:t>
      </w:r>
      <m:oMath>
        <m:sSub>
          <m:sSubPr>
            <m:ctrlPr>
              <w:rPr>
                <w:rFonts w:ascii="Cambria Math" w:hAnsi="Cambria Math"/>
                <w:sz w:val="24"/>
              </w:rPr>
            </m:ctrlPr>
          </m:sSubPr>
          <m:e>
            <m:r>
              <m:rPr/>
              <w:rPr>
                <w:rFonts w:ascii="Cambria Math" w:hAnsi="Cambria Math"/>
                <w:sz w:val="24"/>
              </w:rPr>
              <m:t>P</m:t>
            </m:r>
            <m:ctrlPr>
              <w:rPr>
                <w:rFonts w:ascii="Cambria Math" w:hAnsi="Cambria Math"/>
                <w:sz w:val="24"/>
              </w:rPr>
            </m:ctrlPr>
          </m:e>
          <m:sub>
            <m:r>
              <m:rPr/>
              <w:rPr>
                <w:rFonts w:ascii="Cambria Math" w:hAnsi="Cambria Math"/>
                <w:sz w:val="24"/>
              </w:rPr>
              <m:t>i</m:t>
            </m:r>
            <m:ctrlPr>
              <w:rPr>
                <w:rFonts w:ascii="Cambria Math" w:hAnsi="Cambria Math"/>
                <w:sz w:val="24"/>
              </w:rPr>
            </m:ctrlPr>
          </m:sub>
        </m:sSub>
      </m:oMath>
      <w:r>
        <w:rPr>
          <w:rFonts w:hint="eastAsia"/>
          <w:sz w:val="24"/>
          <w:szCs w:val="24"/>
        </w:rPr>
        <w:t>处的轮廓。轮廓是以采样点</w:t>
      </w:r>
      <m:oMath>
        <m:sSub>
          <m:sSubPr>
            <m:ctrlPr>
              <w:rPr>
                <w:rFonts w:ascii="Cambria Math" w:hAnsi="Cambria Math"/>
                <w:sz w:val="24"/>
              </w:rPr>
            </m:ctrlPr>
          </m:sSubPr>
          <m:e>
            <m:r>
              <m:rPr/>
              <w:rPr>
                <w:rFonts w:ascii="Cambria Math" w:hAnsi="Cambria Math"/>
                <w:sz w:val="24"/>
              </w:rPr>
              <m:t>P</m:t>
            </m:r>
            <m:ctrlPr>
              <w:rPr>
                <w:rFonts w:ascii="Cambria Math" w:hAnsi="Cambria Math"/>
                <w:sz w:val="24"/>
              </w:rPr>
            </m:ctrlPr>
          </m:e>
          <m:sub>
            <m:r>
              <m:rPr/>
              <w:rPr>
                <w:rFonts w:ascii="Cambria Math" w:hAnsi="Cambria Math"/>
                <w:sz w:val="24"/>
              </w:rPr>
              <m:t>i</m:t>
            </m:r>
            <m:ctrlPr>
              <w:rPr>
                <w:rFonts w:ascii="Cambria Math" w:hAnsi="Cambria Math"/>
                <w:sz w:val="24"/>
              </w:rPr>
            </m:ctrlPr>
          </m:sub>
        </m:sSub>
      </m:oMath>
      <w:r>
        <w:rPr>
          <w:rFonts w:hint="eastAsia"/>
          <w:sz w:val="24"/>
        </w:rPr>
        <w:t>为中心，</w:t>
      </w:r>
      <m:oMath>
        <m:sSub>
          <m:sSubPr>
            <m:ctrlPr>
              <w:rPr>
                <w:rFonts w:ascii="Cambria Math" w:hAnsi="Cambria Math"/>
                <w:sz w:val="24"/>
              </w:rPr>
            </m:ctrlPr>
          </m:sSubPr>
          <m:e>
            <m:r>
              <m:rPr/>
              <w:rPr>
                <w:rFonts w:ascii="Cambria Math" w:hAnsi="Cambria Math"/>
                <w:sz w:val="24"/>
              </w:rPr>
              <m:t>P</m:t>
            </m:r>
            <m:ctrlPr>
              <w:rPr>
                <w:rFonts w:ascii="Cambria Math" w:hAnsi="Cambria Math"/>
                <w:sz w:val="24"/>
              </w:rPr>
            </m:ctrlPr>
          </m:e>
          <m:sub>
            <m:r>
              <m:rPr/>
              <w:rPr>
                <w:rFonts w:ascii="Cambria Math" w:hAnsi="Cambria Math"/>
                <w:sz w:val="24"/>
              </w:rPr>
              <m:t>i</m:t>
            </m:r>
            <m:ctrlPr>
              <w:rPr>
                <w:rFonts w:ascii="Cambria Math" w:hAnsi="Cambria Math"/>
                <w:sz w:val="24"/>
              </w:rPr>
            </m:ctrlPr>
          </m:sub>
        </m:sSub>
      </m:oMath>
      <w:r>
        <w:rPr>
          <w:rFonts w:hint="eastAsia"/>
          <w:sz w:val="24"/>
        </w:rPr>
        <w:t>的厚度为半径的圆的外接正方形，其所在的平面是插值曲线在采样点</w:t>
      </w:r>
      <m:oMath>
        <m:sSub>
          <m:sSubPr>
            <m:ctrlPr>
              <w:rPr>
                <w:rFonts w:ascii="Cambria Math" w:hAnsi="Cambria Math"/>
                <w:sz w:val="24"/>
              </w:rPr>
            </m:ctrlPr>
          </m:sSubPr>
          <m:e>
            <m:r>
              <m:rPr/>
              <w:rPr>
                <w:rFonts w:ascii="Cambria Math" w:hAnsi="Cambria Math"/>
                <w:sz w:val="24"/>
              </w:rPr>
              <m:t>P</m:t>
            </m:r>
            <m:ctrlPr>
              <w:rPr>
                <w:rFonts w:ascii="Cambria Math" w:hAnsi="Cambria Math"/>
                <w:sz w:val="24"/>
              </w:rPr>
            </m:ctrlPr>
          </m:e>
          <m:sub>
            <m:r>
              <m:rPr/>
              <w:rPr>
                <w:rFonts w:ascii="Cambria Math" w:hAnsi="Cambria Math"/>
                <w:sz w:val="24"/>
              </w:rPr>
              <m:t>i</m:t>
            </m:r>
            <m:ctrlPr>
              <w:rPr>
                <w:rFonts w:ascii="Cambria Math" w:hAnsi="Cambria Math"/>
                <w:sz w:val="24"/>
              </w:rPr>
            </m:ctrlPr>
          </m:sub>
        </m:sSub>
      </m:oMath>
      <w:r>
        <w:rPr>
          <w:rFonts w:hint="eastAsia"/>
          <w:sz w:val="24"/>
        </w:rPr>
        <w:t>处的法平面，如图5</w:t>
      </w:r>
      <w:r>
        <w:rPr>
          <w:sz w:val="24"/>
        </w:rPr>
        <w:t>a</w:t>
      </w:r>
      <w:r>
        <w:rPr>
          <w:rFonts w:hint="eastAsia"/>
          <w:sz w:val="24"/>
        </w:rPr>
        <w:t>所示。</w:t>
      </w:r>
    </w:p>
    <w:p>
      <w:pPr>
        <w:spacing w:line="360" w:lineRule="auto"/>
        <w:ind w:firstLine="480" w:firstLineChars="200"/>
        <w:rPr>
          <w:sz w:val="24"/>
        </w:rPr>
      </w:pPr>
      <w:r>
        <w:rPr>
          <w:rFonts w:hint="eastAsia"/>
          <w:sz w:val="24"/>
        </w:rPr>
        <w:t>在一个片段中，除了第一个采样点</w:t>
      </w:r>
      <m:oMath>
        <m:sSub>
          <m:sSubPr>
            <m:ctrlPr>
              <w:rPr>
                <w:rFonts w:ascii="Cambria Math" w:hAnsi="Cambria Math"/>
                <w:sz w:val="24"/>
              </w:rPr>
            </m:ctrlPr>
          </m:sSubPr>
          <m:e>
            <m:r>
              <m:rPr/>
              <w:rPr>
                <w:rFonts w:ascii="Cambria Math" w:hAnsi="Cambria Math"/>
                <w:sz w:val="24"/>
              </w:rPr>
              <m:t>P</m:t>
            </m:r>
            <m:ctrlPr>
              <w:rPr>
                <w:rFonts w:ascii="Cambria Math" w:hAnsi="Cambria Math"/>
                <w:sz w:val="24"/>
              </w:rPr>
            </m:ctrlPr>
          </m:e>
          <m:sub>
            <m:r>
              <m:rPr/>
              <w:rPr>
                <w:rFonts w:hint="eastAsia" w:ascii="Cambria Math" w:hAnsi="Cambria Math"/>
                <w:sz w:val="24"/>
              </w:rPr>
              <m:t>0</m:t>
            </m:r>
            <m:ctrlPr>
              <w:rPr>
                <w:rFonts w:ascii="Cambria Math" w:hAnsi="Cambria Math"/>
                <w:sz w:val="24"/>
              </w:rPr>
            </m:ctrlPr>
          </m:sub>
        </m:sSub>
      </m:oMath>
      <w:r>
        <w:rPr>
          <w:rFonts w:hint="eastAsia"/>
          <w:sz w:val="24"/>
        </w:rPr>
        <w:t>之外，其它每个采样点处的轮廓顶点都是基于其前一个采样点，即父采样点的轮廓顶点计算得到。如图5</w:t>
      </w:r>
      <w:r>
        <w:rPr>
          <w:sz w:val="24"/>
        </w:rPr>
        <w:t>b</w:t>
      </w:r>
      <w:r>
        <w:rPr>
          <w:rFonts w:hint="eastAsia"/>
          <w:sz w:val="24"/>
        </w:rPr>
        <w:t>所示，点</w:t>
      </w:r>
      <m:oMath>
        <m:sSubSup>
          <m:sSubSupPr>
            <m:ctrlPr>
              <w:rPr>
                <w:rFonts w:ascii="Cambria Math" w:hAnsi="Cambria Math"/>
                <w:i/>
                <w:sz w:val="24"/>
              </w:rPr>
            </m:ctrlPr>
          </m:sSubSupPr>
          <m:e>
            <m:r>
              <m:rPr/>
              <w:rPr>
                <w:rFonts w:ascii="Cambria Math" w:hAnsi="Cambria Math"/>
                <w:sz w:val="24"/>
              </w:rPr>
              <m:t>C</m:t>
            </m:r>
            <m:ctrlPr>
              <w:rPr>
                <w:rFonts w:ascii="Cambria Math" w:hAnsi="Cambria Math"/>
                <w:i/>
                <w:sz w:val="24"/>
              </w:rPr>
            </m:ctrlPr>
          </m:e>
          <m:sub>
            <m:r>
              <m:rPr/>
              <w:rPr>
                <w:rFonts w:ascii="Cambria Math" w:hAnsi="Cambria Math"/>
                <w:sz w:val="24"/>
              </w:rPr>
              <m:t>i</m:t>
            </m:r>
            <m:ctrlPr>
              <w:rPr>
                <w:rFonts w:ascii="Cambria Math" w:hAnsi="Cambria Math"/>
                <w:i/>
                <w:sz w:val="24"/>
              </w:rPr>
            </m:ctrlPr>
          </m:sub>
          <m:sup>
            <m:r>
              <m:rPr/>
              <w:rPr>
                <w:rFonts w:ascii="Cambria Math" w:hAnsi="Cambria Math"/>
                <w:sz w:val="24"/>
              </w:rPr>
              <m:t>0</m:t>
            </m:r>
            <m:ctrlPr>
              <w:rPr>
                <w:rFonts w:ascii="Cambria Math" w:hAnsi="Cambria Math"/>
                <w:i/>
                <w:sz w:val="24"/>
              </w:rPr>
            </m:ctrlPr>
          </m:sup>
        </m:sSubSup>
      </m:oMath>
      <w:r>
        <w:rPr>
          <w:rFonts w:hint="eastAsia"/>
          <w:sz w:val="24"/>
        </w:rPr>
        <w:t>是采样点</w:t>
      </w:r>
      <m:oMath>
        <m:sSub>
          <m:sSubPr>
            <m:ctrlPr>
              <w:rPr>
                <w:rFonts w:ascii="Cambria Math" w:hAnsi="Cambria Math"/>
                <w:sz w:val="24"/>
              </w:rPr>
            </m:ctrlPr>
          </m:sSubPr>
          <m:e>
            <m:r>
              <m:rPr/>
              <w:rPr>
                <w:rFonts w:ascii="Cambria Math" w:hAnsi="Cambria Math"/>
                <w:sz w:val="24"/>
              </w:rPr>
              <m:t>P</m:t>
            </m:r>
            <m:ctrlPr>
              <w:rPr>
                <w:rFonts w:ascii="Cambria Math" w:hAnsi="Cambria Math"/>
                <w:sz w:val="24"/>
              </w:rPr>
            </m:ctrlPr>
          </m:e>
          <m:sub>
            <m:r>
              <m:rPr/>
              <w:rPr>
                <w:rFonts w:ascii="Cambria Math" w:hAnsi="Cambria Math"/>
                <w:sz w:val="24"/>
              </w:rPr>
              <m:t>i</m:t>
            </m:r>
            <m:ctrlPr>
              <w:rPr>
                <w:rFonts w:ascii="Cambria Math" w:hAnsi="Cambria Math"/>
                <w:sz w:val="24"/>
              </w:rPr>
            </m:ctrlPr>
          </m:sub>
        </m:sSub>
      </m:oMath>
      <w:r>
        <w:rPr>
          <w:rFonts w:hint="eastAsia"/>
          <w:sz w:val="24"/>
        </w:rPr>
        <w:t>处的轮廓的第一个顶点，则点</w:t>
      </w:r>
      <m:oMath>
        <m:sSub>
          <m:sSubPr>
            <m:ctrlPr>
              <w:rPr>
                <w:rFonts w:ascii="Cambria Math" w:hAnsi="Cambria Math"/>
                <w:sz w:val="24"/>
              </w:rPr>
            </m:ctrlPr>
          </m:sSubPr>
          <m:e>
            <m:r>
              <m:rPr/>
              <w:rPr>
                <w:rFonts w:ascii="Cambria Math" w:hAnsi="Cambria Math"/>
                <w:sz w:val="24"/>
              </w:rPr>
              <m:t>P</m:t>
            </m:r>
            <m:ctrlPr>
              <w:rPr>
                <w:rFonts w:ascii="Cambria Math" w:hAnsi="Cambria Math"/>
                <w:sz w:val="24"/>
              </w:rPr>
            </m:ctrlPr>
          </m:e>
          <m:sub>
            <m:r>
              <m:rPr/>
              <w:rPr>
                <w:rFonts w:ascii="Cambria Math" w:hAnsi="Cambria Math"/>
                <w:sz w:val="24"/>
              </w:rPr>
              <m:t>i</m:t>
            </m:r>
            <m:r>
              <m:rPr/>
              <w:rPr>
                <w:rFonts w:hint="eastAsia" w:ascii="Cambria Math" w:hAnsi="Cambria Math"/>
                <w:sz w:val="24"/>
              </w:rPr>
              <m:t>+1</m:t>
            </m:r>
            <m:ctrlPr>
              <w:rPr>
                <w:rFonts w:ascii="Cambria Math" w:hAnsi="Cambria Math"/>
                <w:sz w:val="24"/>
              </w:rPr>
            </m:ctrlPr>
          </m:sub>
        </m:sSub>
      </m:oMath>
      <w:r>
        <w:rPr>
          <w:rFonts w:hint="eastAsia"/>
          <w:sz w:val="24"/>
        </w:rPr>
        <w:t>处的轮廓上的对应顶点</w:t>
      </w:r>
      <m:oMath>
        <m:sSubSup>
          <m:sSubSupPr>
            <m:ctrlPr>
              <w:rPr>
                <w:rFonts w:ascii="Cambria Math" w:hAnsi="Cambria Math"/>
                <w:i/>
                <w:sz w:val="24"/>
              </w:rPr>
            </m:ctrlPr>
          </m:sSubSupPr>
          <m:e>
            <m:r>
              <m:rPr/>
              <w:rPr>
                <w:rFonts w:ascii="Cambria Math" w:hAnsi="Cambria Math"/>
                <w:sz w:val="24"/>
              </w:rPr>
              <m:t>C</m:t>
            </m:r>
            <m:ctrlPr>
              <w:rPr>
                <w:rFonts w:ascii="Cambria Math" w:hAnsi="Cambria Math"/>
                <w:i/>
                <w:sz w:val="24"/>
              </w:rPr>
            </m:ctrlPr>
          </m:e>
          <m:sub>
            <m:r>
              <m:rPr/>
              <w:rPr>
                <w:rFonts w:ascii="Cambria Math" w:hAnsi="Cambria Math"/>
                <w:sz w:val="24"/>
              </w:rPr>
              <m:t>i</m:t>
            </m:r>
            <m:r>
              <m:rPr/>
              <w:rPr>
                <w:rFonts w:hint="eastAsia" w:ascii="Cambria Math" w:hAnsi="Cambria Math"/>
                <w:sz w:val="24"/>
              </w:rPr>
              <m:t>+1</m:t>
            </m:r>
            <m:ctrlPr>
              <w:rPr>
                <w:rFonts w:ascii="Cambria Math" w:hAnsi="Cambria Math"/>
                <w:i/>
                <w:sz w:val="24"/>
              </w:rPr>
            </m:ctrlPr>
          </m:sub>
          <m:sup>
            <m:r>
              <m:rPr/>
              <w:rPr>
                <w:rFonts w:ascii="Cambria Math" w:hAnsi="Cambria Math"/>
                <w:sz w:val="24"/>
              </w:rPr>
              <m:t>0</m:t>
            </m:r>
            <m:ctrlPr>
              <w:rPr>
                <w:rFonts w:ascii="Cambria Math" w:hAnsi="Cambria Math"/>
                <w:i/>
                <w:sz w:val="24"/>
              </w:rPr>
            </m:ctrlPr>
          </m:sup>
        </m:sSubSup>
      </m:oMath>
      <w:r>
        <w:rPr>
          <w:rFonts w:hint="eastAsia"/>
          <w:sz w:val="24"/>
        </w:rPr>
        <w:t>可如下计算：</w:t>
      </w:r>
    </w:p>
    <w:p>
      <w:pPr>
        <w:spacing w:line="360" w:lineRule="auto"/>
        <w:jc w:val="center"/>
        <w:rPr>
          <w:sz w:val="24"/>
        </w:rPr>
      </w:pPr>
      <m:oMath>
        <m:sSub>
          <m:sSubPr>
            <m:ctrlPr>
              <w:rPr>
                <w:rFonts w:ascii="Cambria Math" w:hAnsi="Cambria Math"/>
                <w:b/>
                <w:sz w:val="24"/>
              </w:rPr>
            </m:ctrlPr>
          </m:sSubPr>
          <m:e>
            <m:r>
              <m:rPr>
                <m:sty m:val="bi"/>
              </m:rPr>
              <w:rPr>
                <w:rFonts w:ascii="Cambria Math" w:hAnsi="Cambria Math"/>
                <w:sz w:val="24"/>
              </w:rPr>
              <m:t>P</m:t>
            </m:r>
            <m:ctrlPr>
              <w:rPr>
                <w:rFonts w:ascii="Cambria Math" w:hAnsi="Cambria Math"/>
                <w:b/>
                <w:sz w:val="24"/>
              </w:rPr>
            </m:ctrlPr>
          </m:e>
          <m:sub>
            <m:r>
              <m:rPr>
                <m:sty m:val="bi"/>
              </m:rPr>
              <w:rPr>
                <w:rFonts w:hint="eastAsia" w:ascii="Cambria Math" w:hAnsi="Cambria Math"/>
                <w:sz w:val="24"/>
              </w:rPr>
              <m:t>i+1</m:t>
            </m:r>
            <m:ctrlPr>
              <w:rPr>
                <w:rFonts w:ascii="Cambria Math" w:hAnsi="Cambria Math"/>
                <w:b/>
                <w:sz w:val="24"/>
              </w:rPr>
            </m:ctrlPr>
          </m:sub>
        </m:sSub>
        <m:sSubSup>
          <m:sSubSupPr>
            <m:ctrlPr>
              <w:rPr>
                <w:rFonts w:ascii="Cambria Math" w:hAnsi="Cambria Math"/>
                <w:b/>
                <w:i/>
                <w:sz w:val="24"/>
              </w:rPr>
            </m:ctrlPr>
          </m:sSubSupPr>
          <m:e>
            <m:r>
              <m:rPr>
                <m:sty m:val="bi"/>
              </m:rPr>
              <w:rPr>
                <w:rFonts w:ascii="Cambria Math" w:hAnsi="Cambria Math"/>
                <w:sz w:val="24"/>
              </w:rPr>
              <m:t>C</m:t>
            </m:r>
            <m:ctrlPr>
              <w:rPr>
                <w:rFonts w:ascii="Cambria Math" w:hAnsi="Cambria Math"/>
                <w:b/>
                <w:i/>
                <w:sz w:val="24"/>
              </w:rPr>
            </m:ctrlPr>
          </m:e>
          <m:sub>
            <m:r>
              <m:rPr>
                <m:sty m:val="bi"/>
              </m:rPr>
              <w:rPr>
                <w:rFonts w:hint="eastAsia" w:ascii="Cambria Math" w:hAnsi="Cambria Math"/>
                <w:sz w:val="24"/>
              </w:rPr>
              <m:t>i+1</m:t>
            </m:r>
            <m:ctrlPr>
              <w:rPr>
                <w:rFonts w:ascii="Cambria Math" w:hAnsi="Cambria Math"/>
                <w:b/>
                <w:i/>
                <w:sz w:val="24"/>
              </w:rPr>
            </m:ctrlPr>
          </m:sub>
          <m:sup>
            <m:r>
              <m:rPr>
                <m:sty m:val="bi"/>
              </m:rPr>
              <w:rPr>
                <w:rFonts w:hint="eastAsia" w:ascii="Cambria Math" w:hAnsi="Cambria Math"/>
                <w:sz w:val="24"/>
              </w:rPr>
              <m:t>0</m:t>
            </m:r>
            <m:ctrlPr>
              <w:rPr>
                <w:rFonts w:ascii="Cambria Math" w:hAnsi="Cambria Math"/>
                <w:b/>
                <w:i/>
                <w:sz w:val="24"/>
              </w:rPr>
            </m:ctrlPr>
          </m:sup>
        </m:sSubSup>
        <m:r>
          <m:rPr>
            <m:sty m:val="p"/>
          </m:rPr>
          <w:rPr>
            <w:rFonts w:ascii="Cambria Math" w:hAnsi="Cambria Math"/>
            <w:sz w:val="24"/>
          </w:rPr>
          <m:t>=</m:t>
        </m:r>
        <m:r>
          <m:rPr/>
          <w:rPr>
            <w:rFonts w:ascii="Cambria Math" w:hAnsi="Cambria Math"/>
            <w:sz w:val="24"/>
          </w:rPr>
          <m:t>s</m:t>
        </m:r>
        <m:r>
          <m:rPr>
            <m:sty m:val="bi"/>
          </m:rPr>
          <w:rPr>
            <w:rFonts w:ascii="Cambria Math" w:hAnsi="Cambria Math"/>
            <w:sz w:val="24"/>
          </w:rPr>
          <m:t>N</m:t>
        </m:r>
        <m:d>
          <m:dPr>
            <m:ctrlPr>
              <w:rPr>
                <w:rFonts w:ascii="Cambria Math" w:hAnsi="Cambria Math"/>
                <w:sz w:val="24"/>
              </w:rPr>
            </m:ctrlPr>
          </m:dPr>
          <m:e>
            <m:r>
              <m:rPr>
                <m:sty m:val="bi"/>
              </m:rPr>
              <w:rPr>
                <w:rFonts w:ascii="Cambria Math" w:hAnsi="Cambria Math"/>
                <w:sz w:val="24"/>
              </w:rPr>
              <m:t>P</m:t>
            </m:r>
            <m:d>
              <m:dPr>
                <m:ctrlPr>
                  <w:rPr>
                    <w:rFonts w:ascii="Cambria Math" w:hAnsi="Cambria Math"/>
                    <w:i/>
                    <w:sz w:val="24"/>
                  </w:rPr>
                </m:ctrlPr>
              </m:dPr>
              <m:e>
                <m:r>
                  <m:rPr>
                    <m:sty m:val="bi"/>
                  </m:rPr>
                  <w:rPr>
                    <w:rFonts w:ascii="Cambria Math" w:hAnsi="Cambria Math"/>
                    <w:sz w:val="24"/>
                  </w:rPr>
                  <m:t>T</m:t>
                </m:r>
                <m:d>
                  <m:dPr>
                    <m:ctrlPr>
                      <w:rPr>
                        <w:rFonts w:ascii="Cambria Math" w:hAnsi="Cambria Math"/>
                        <w:i/>
                        <w:sz w:val="24"/>
                      </w:rPr>
                    </m:ctrlPr>
                  </m:dPr>
                  <m:e>
                    <m:sSub>
                      <m:sSubPr>
                        <m:ctrlPr>
                          <w:rPr>
                            <w:rFonts w:ascii="Cambria Math" w:hAnsi="Cambria Math"/>
                            <w:b/>
                            <w:i/>
                            <w:sz w:val="24"/>
                          </w:rPr>
                        </m:ctrlPr>
                      </m:sSubPr>
                      <m:e>
                        <m:r>
                          <m:rPr>
                            <m:sty m:val="bi"/>
                          </m:rPr>
                          <w:rPr>
                            <w:rFonts w:ascii="Cambria Math" w:hAnsi="Cambria Math"/>
                            <w:sz w:val="24"/>
                          </w:rPr>
                          <m:t>P</m:t>
                        </m:r>
                        <m:ctrlPr>
                          <w:rPr>
                            <w:rFonts w:ascii="Cambria Math" w:hAnsi="Cambria Math"/>
                            <w:b/>
                            <w:i/>
                            <w:sz w:val="24"/>
                          </w:rPr>
                        </m:ctrlPr>
                      </m:e>
                      <m:sub>
                        <m:r>
                          <m:rPr>
                            <m:sty m:val="bi"/>
                          </m:rPr>
                          <w:rPr>
                            <w:rFonts w:ascii="Cambria Math" w:hAnsi="Cambria Math"/>
                            <w:sz w:val="24"/>
                          </w:rPr>
                          <m:t>i</m:t>
                        </m:r>
                        <m:ctrlPr>
                          <w:rPr>
                            <w:rFonts w:ascii="Cambria Math" w:hAnsi="Cambria Math"/>
                            <w:b/>
                            <w:i/>
                            <w:sz w:val="24"/>
                          </w:rPr>
                        </m:ctrlPr>
                      </m:sub>
                    </m:sSub>
                    <m:sSubSup>
                      <m:sSubSupPr>
                        <m:ctrlPr>
                          <w:rPr>
                            <w:rFonts w:ascii="Cambria Math" w:hAnsi="Cambria Math"/>
                            <w:b/>
                            <w:i/>
                            <w:sz w:val="24"/>
                          </w:rPr>
                        </m:ctrlPr>
                      </m:sSubSupPr>
                      <m:e>
                        <m:r>
                          <m:rPr>
                            <m:sty m:val="bi"/>
                          </m:rPr>
                          <w:rPr>
                            <w:rFonts w:ascii="Cambria Math" w:hAnsi="Cambria Math"/>
                            <w:sz w:val="24"/>
                          </w:rPr>
                          <m:t>C</m:t>
                        </m:r>
                        <m:ctrlPr>
                          <w:rPr>
                            <w:rFonts w:ascii="Cambria Math" w:hAnsi="Cambria Math"/>
                            <w:b/>
                            <w:i/>
                            <w:sz w:val="24"/>
                          </w:rPr>
                        </m:ctrlPr>
                      </m:e>
                      <m:sub>
                        <m:r>
                          <m:rPr>
                            <m:sty m:val="bi"/>
                          </m:rPr>
                          <w:rPr>
                            <w:rFonts w:ascii="Cambria Math" w:hAnsi="Cambria Math"/>
                            <w:sz w:val="24"/>
                          </w:rPr>
                          <m:t>i</m:t>
                        </m:r>
                        <m:ctrlPr>
                          <w:rPr>
                            <w:rFonts w:ascii="Cambria Math" w:hAnsi="Cambria Math"/>
                            <w:b/>
                            <w:i/>
                            <w:sz w:val="24"/>
                          </w:rPr>
                        </m:ctrlPr>
                      </m:sub>
                      <m:sup>
                        <m:r>
                          <m:rPr>
                            <m:sty m:val="bi"/>
                          </m:rPr>
                          <w:rPr>
                            <w:rFonts w:ascii="Cambria Math" w:hAnsi="Cambria Math"/>
                            <w:sz w:val="24"/>
                          </w:rPr>
                          <m:t>0</m:t>
                        </m:r>
                        <m:ctrlPr>
                          <w:rPr>
                            <w:rFonts w:ascii="Cambria Math" w:hAnsi="Cambria Math"/>
                            <w:b/>
                            <w:i/>
                            <w:sz w:val="24"/>
                          </w:rPr>
                        </m:ctrlPr>
                      </m:sup>
                    </m:sSubSup>
                    <m:ctrlPr>
                      <w:rPr>
                        <w:rFonts w:ascii="Cambria Math" w:hAnsi="Cambria Math"/>
                        <w:i/>
                        <w:sz w:val="24"/>
                      </w:rPr>
                    </m:ctrlPr>
                  </m:e>
                </m:d>
                <m:ctrlPr>
                  <w:rPr>
                    <w:rFonts w:ascii="Cambria Math" w:hAnsi="Cambria Math"/>
                    <w:i/>
                    <w:sz w:val="24"/>
                  </w:rPr>
                </m:ctrlPr>
              </m:e>
            </m:d>
            <m:ctrlPr>
              <w:rPr>
                <w:rFonts w:ascii="Cambria Math" w:hAnsi="Cambria Math"/>
                <w:sz w:val="24"/>
              </w:rPr>
            </m:ctrlPr>
          </m:e>
        </m:d>
        <m:r>
          <m:rPr/>
          <w:rPr>
            <w:rFonts w:ascii="Cambria Math" w:hAnsi="Cambria Math"/>
            <w:sz w:val="24"/>
          </w:rPr>
          <m:t xml:space="preserve">,  </m:t>
        </m:r>
        <m:r>
          <m:rPr/>
          <w:rPr>
            <w:rFonts w:hint="eastAsia" w:ascii="Cambria Math" w:hAnsi="Cambria Math"/>
            <w:sz w:val="24"/>
          </w:rPr>
          <m:t>s</m:t>
        </m:r>
        <m:r>
          <m:rPr>
            <m:sty m:val="p"/>
          </m:rPr>
          <w:rPr>
            <w:rFonts w:ascii="Cambria Math" w:hAnsi="Cambria Math"/>
            <w:sz w:val="24"/>
          </w:rPr>
          <m:t>=</m:t>
        </m:r>
        <m:rad>
          <m:radPr>
            <m:degHide m:val="1"/>
            <m:ctrlPr>
              <w:rPr>
                <w:rFonts w:ascii="Cambria Math" w:hAnsi="Cambria Math"/>
                <w:sz w:val="24"/>
              </w:rPr>
            </m:ctrlPr>
          </m:radPr>
          <m:deg>
            <m:ctrlPr>
              <w:rPr>
                <w:rFonts w:ascii="Cambria Math" w:hAnsi="Cambria Math"/>
                <w:sz w:val="24"/>
              </w:rPr>
            </m:ctrlPr>
          </m:deg>
          <m:e>
            <m:r>
              <m:rPr/>
              <w:rPr>
                <w:rFonts w:ascii="Cambria Math" w:hAnsi="Cambria Math"/>
                <w:sz w:val="24"/>
              </w:rPr>
              <m:t>2</m:t>
            </m:r>
            <m:ctrlPr>
              <w:rPr>
                <w:rFonts w:ascii="Cambria Math" w:hAnsi="Cambria Math"/>
                <w:sz w:val="24"/>
              </w:rPr>
            </m:ctrlPr>
          </m:e>
        </m:rad>
        <m:sSub>
          <m:sSubPr>
            <m:ctrlPr>
              <w:rPr>
                <w:rFonts w:ascii="Cambria Math" w:hAnsi="Cambria Math"/>
                <w:i/>
                <w:sz w:val="24"/>
              </w:rPr>
            </m:ctrlPr>
          </m:sSubPr>
          <m:e>
            <m:r>
              <m:rPr/>
              <w:rPr>
                <w:rFonts w:ascii="Cambria Math" w:hAnsi="Cambria Math"/>
                <w:sz w:val="24"/>
              </w:rPr>
              <m:t>r</m:t>
            </m:r>
            <m:ctrlPr>
              <w:rPr>
                <w:rFonts w:ascii="Cambria Math" w:hAnsi="Cambria Math"/>
                <w:i/>
                <w:sz w:val="24"/>
              </w:rPr>
            </m:ctrlPr>
          </m:e>
          <m:sub>
            <m:r>
              <m:rPr/>
              <w:rPr>
                <w:rFonts w:ascii="Cambria Math" w:hAnsi="Cambria Math"/>
                <w:sz w:val="24"/>
              </w:rPr>
              <m:t>i+1</m:t>
            </m:r>
            <m:ctrlPr>
              <w:rPr>
                <w:rFonts w:ascii="Cambria Math" w:hAnsi="Cambria Math"/>
                <w:i/>
                <w:sz w:val="24"/>
              </w:rPr>
            </m:ctrlPr>
          </m:sub>
        </m:sSub>
        <m:r>
          <m:rPr/>
          <w:rPr>
            <w:rFonts w:ascii="Cambria Math" w:hAnsi="Cambria Math"/>
            <w:sz w:val="24"/>
          </w:rPr>
          <m:t>,  i=0, 1, 2, …, m−</m:t>
        </m:r>
        <m:r>
          <m:rPr/>
          <w:rPr>
            <w:rFonts w:hint="eastAsia" w:ascii="Cambria Math" w:hAnsi="Cambria Math"/>
            <w:sz w:val="24"/>
          </w:rPr>
          <m:t>2</m:t>
        </m:r>
      </m:oMath>
      <w:r>
        <w:rPr>
          <w:rFonts w:hint="eastAsia"/>
          <w:sz w:val="24"/>
        </w:rPr>
        <w:t xml:space="preserve">    （3.2）</w:t>
      </w:r>
    </w:p>
    <w:p>
      <w:pPr>
        <w:spacing w:line="360" w:lineRule="auto"/>
        <w:rPr>
          <w:sz w:val="24"/>
          <w:szCs w:val="24"/>
        </w:rPr>
      </w:pPr>
      <w:r>
        <w:rPr>
          <w:rFonts w:hint="eastAsia"/>
          <w:sz w:val="24"/>
        </w:rPr>
        <w:t>式中，</w:t>
      </w:r>
      <w:r>
        <w:rPr>
          <w:rFonts w:hint="eastAsia"/>
          <w:b/>
          <w:i/>
          <w:sz w:val="24"/>
        </w:rPr>
        <w:t>T</w:t>
      </w:r>
      <w:r>
        <w:rPr>
          <w:rFonts w:hint="eastAsia"/>
          <w:sz w:val="24"/>
        </w:rPr>
        <w:t>，</w:t>
      </w:r>
      <w:r>
        <w:rPr>
          <w:rFonts w:hint="eastAsia"/>
          <w:b/>
          <w:i/>
          <w:sz w:val="24"/>
        </w:rPr>
        <w:t>P</w:t>
      </w:r>
      <w:r>
        <w:rPr>
          <w:rFonts w:hint="eastAsia"/>
          <w:sz w:val="24"/>
        </w:rPr>
        <w:t>，</w:t>
      </w:r>
      <w:r>
        <w:rPr>
          <w:rFonts w:hint="eastAsia"/>
          <w:b/>
          <w:i/>
          <w:sz w:val="24"/>
        </w:rPr>
        <w:t>N</w:t>
      </w:r>
      <w:r>
        <w:rPr>
          <w:rFonts w:hint="eastAsia"/>
          <w:sz w:val="24"/>
        </w:rPr>
        <w:t>分别代表不同的向量操作。</w:t>
      </w:r>
      <w:r>
        <w:rPr>
          <w:rFonts w:hint="eastAsia"/>
          <w:b/>
          <w:i/>
          <w:sz w:val="24"/>
        </w:rPr>
        <w:t>T</w:t>
      </w:r>
      <w:r>
        <w:rPr>
          <w:rFonts w:hint="eastAsia"/>
          <w:sz w:val="24"/>
        </w:rPr>
        <w:t>表示将向量</w:t>
      </w:r>
      <m:oMath>
        <m:sSub>
          <m:sSubPr>
            <m:ctrlPr>
              <w:rPr>
                <w:rFonts w:ascii="Cambria Math" w:hAnsi="Cambria Math"/>
                <w:b/>
                <w:i/>
                <w:sz w:val="24"/>
              </w:rPr>
            </m:ctrlPr>
          </m:sSubPr>
          <m:e>
            <m:r>
              <m:rPr>
                <m:sty m:val="bi"/>
              </m:rPr>
              <w:rPr>
                <w:rFonts w:ascii="Cambria Math" w:hAnsi="Cambria Math"/>
                <w:sz w:val="24"/>
              </w:rPr>
              <m:t>P</m:t>
            </m:r>
            <m:ctrlPr>
              <w:rPr>
                <w:rFonts w:ascii="Cambria Math" w:hAnsi="Cambria Math"/>
                <w:b/>
                <w:i/>
                <w:sz w:val="24"/>
              </w:rPr>
            </m:ctrlPr>
          </m:e>
          <m:sub>
            <m:r>
              <m:rPr>
                <m:sty m:val="bi"/>
              </m:rPr>
              <w:rPr>
                <w:rFonts w:ascii="Cambria Math" w:hAnsi="Cambria Math"/>
                <w:sz w:val="24"/>
              </w:rPr>
              <m:t>i</m:t>
            </m:r>
            <m:ctrlPr>
              <w:rPr>
                <w:rFonts w:ascii="Cambria Math" w:hAnsi="Cambria Math"/>
                <w:b/>
                <w:i/>
                <w:sz w:val="24"/>
              </w:rPr>
            </m:ctrlPr>
          </m:sub>
        </m:sSub>
        <m:sSubSup>
          <m:sSubSupPr>
            <m:ctrlPr>
              <w:rPr>
                <w:rFonts w:ascii="Cambria Math" w:hAnsi="Cambria Math"/>
                <w:b/>
                <w:i/>
                <w:sz w:val="24"/>
              </w:rPr>
            </m:ctrlPr>
          </m:sSubSupPr>
          <m:e>
            <m:r>
              <m:rPr>
                <m:sty m:val="bi"/>
              </m:rPr>
              <w:rPr>
                <w:rFonts w:ascii="Cambria Math" w:hAnsi="Cambria Math"/>
                <w:sz w:val="24"/>
              </w:rPr>
              <m:t>C</m:t>
            </m:r>
            <m:ctrlPr>
              <w:rPr>
                <w:rFonts w:ascii="Cambria Math" w:hAnsi="Cambria Math"/>
                <w:b/>
                <w:i/>
                <w:sz w:val="24"/>
              </w:rPr>
            </m:ctrlPr>
          </m:e>
          <m:sub>
            <m:r>
              <m:rPr>
                <m:sty m:val="bi"/>
              </m:rPr>
              <w:rPr>
                <w:rFonts w:ascii="Cambria Math" w:hAnsi="Cambria Math"/>
                <w:sz w:val="24"/>
              </w:rPr>
              <m:t>i</m:t>
            </m:r>
            <m:ctrlPr>
              <w:rPr>
                <w:rFonts w:ascii="Cambria Math" w:hAnsi="Cambria Math"/>
                <w:b/>
                <w:i/>
                <w:sz w:val="24"/>
              </w:rPr>
            </m:ctrlPr>
          </m:sub>
          <m:sup>
            <m:r>
              <m:rPr>
                <m:sty m:val="bi"/>
              </m:rPr>
              <w:rPr>
                <w:rFonts w:ascii="Cambria Math" w:hAnsi="Cambria Math"/>
                <w:sz w:val="24"/>
              </w:rPr>
              <m:t>0</m:t>
            </m:r>
            <m:ctrlPr>
              <w:rPr>
                <w:rFonts w:ascii="Cambria Math" w:hAnsi="Cambria Math"/>
                <w:b/>
                <w:i/>
                <w:sz w:val="24"/>
              </w:rPr>
            </m:ctrlPr>
          </m:sup>
        </m:sSubSup>
      </m:oMath>
      <w:r>
        <w:rPr>
          <w:rFonts w:hint="eastAsia"/>
          <w:sz w:val="24"/>
        </w:rPr>
        <w:t>沿着</w:t>
      </w:r>
      <m:oMath>
        <m:sSub>
          <m:sSubPr>
            <m:ctrlPr>
              <w:rPr>
                <w:rFonts w:ascii="Cambria Math" w:hAnsi="Cambria Math"/>
                <w:b/>
                <w:sz w:val="24"/>
              </w:rPr>
            </m:ctrlPr>
          </m:sSubPr>
          <m:e>
            <m:r>
              <m:rPr>
                <m:sty m:val="bi"/>
              </m:rPr>
              <w:rPr>
                <w:rFonts w:ascii="Cambria Math" w:hAnsi="Cambria Math"/>
                <w:sz w:val="24"/>
              </w:rPr>
              <m:t>P</m:t>
            </m:r>
            <m:ctrlPr>
              <w:rPr>
                <w:rFonts w:ascii="Cambria Math" w:hAnsi="Cambria Math"/>
                <w:b/>
                <w:sz w:val="24"/>
              </w:rPr>
            </m:ctrlPr>
          </m:e>
          <m:sub>
            <m:r>
              <m:rPr>
                <m:sty m:val="bi"/>
              </m:rPr>
              <w:rPr>
                <w:rFonts w:hint="eastAsia" w:ascii="Cambria Math" w:hAnsi="Cambria Math"/>
                <w:sz w:val="24"/>
              </w:rPr>
              <m:t>i</m:t>
            </m:r>
            <m:ctrlPr>
              <w:rPr>
                <w:rFonts w:ascii="Cambria Math" w:hAnsi="Cambria Math"/>
                <w:b/>
                <w:sz w:val="24"/>
              </w:rPr>
            </m:ctrlPr>
          </m:sub>
        </m:sSub>
        <m:sSub>
          <m:sSubPr>
            <m:ctrlPr>
              <w:rPr>
                <w:rFonts w:ascii="Cambria Math" w:hAnsi="Cambria Math"/>
                <w:b/>
                <w:sz w:val="24"/>
              </w:rPr>
            </m:ctrlPr>
          </m:sSubPr>
          <m:e>
            <m:r>
              <m:rPr>
                <m:sty m:val="bi"/>
              </m:rPr>
              <w:rPr>
                <w:rFonts w:ascii="Cambria Math" w:hAnsi="Cambria Math"/>
                <w:sz w:val="24"/>
              </w:rPr>
              <m:t>P</m:t>
            </m:r>
            <m:ctrlPr>
              <w:rPr>
                <w:rFonts w:ascii="Cambria Math" w:hAnsi="Cambria Math"/>
                <w:b/>
                <w:sz w:val="24"/>
              </w:rPr>
            </m:ctrlPr>
          </m:e>
          <m:sub>
            <m:r>
              <m:rPr>
                <m:sty m:val="bi"/>
              </m:rPr>
              <w:rPr>
                <w:rFonts w:hint="eastAsia" w:ascii="Cambria Math" w:hAnsi="Cambria Math"/>
                <w:sz w:val="24"/>
              </w:rPr>
              <m:t>i+1</m:t>
            </m:r>
            <m:ctrlPr>
              <w:rPr>
                <w:rFonts w:ascii="Cambria Math" w:hAnsi="Cambria Math"/>
                <w:b/>
                <w:sz w:val="24"/>
              </w:rPr>
            </m:ctrlPr>
          </m:sub>
        </m:sSub>
      </m:oMath>
      <w:r>
        <w:rPr>
          <w:rFonts w:hint="eastAsia"/>
          <w:sz w:val="24"/>
        </w:rPr>
        <w:t>方向平移，平移距离为</w:t>
      </w:r>
      <m:oMath>
        <m:sSub>
          <m:sSubPr>
            <m:ctrlPr>
              <w:rPr>
                <w:rFonts w:ascii="Cambria Math" w:hAnsi="Cambria Math"/>
                <w:b/>
                <w:sz w:val="24"/>
              </w:rPr>
            </m:ctrlPr>
          </m:sSubPr>
          <m:e>
            <m:r>
              <m:rPr>
                <m:sty m:val="bi"/>
              </m:rPr>
              <w:rPr>
                <w:rFonts w:ascii="Cambria Math" w:hAnsi="Cambria Math"/>
                <w:sz w:val="24"/>
              </w:rPr>
              <m:t>|P</m:t>
            </m:r>
            <m:ctrlPr>
              <w:rPr>
                <w:rFonts w:ascii="Cambria Math" w:hAnsi="Cambria Math"/>
                <w:b/>
                <w:sz w:val="24"/>
              </w:rPr>
            </m:ctrlPr>
          </m:e>
          <m:sub>
            <m:r>
              <m:rPr>
                <m:sty m:val="bi"/>
              </m:rPr>
              <w:rPr>
                <w:rFonts w:hint="eastAsia" w:ascii="Cambria Math" w:hAnsi="Cambria Math"/>
                <w:sz w:val="24"/>
              </w:rPr>
              <m:t>i</m:t>
            </m:r>
            <m:ctrlPr>
              <w:rPr>
                <w:rFonts w:ascii="Cambria Math" w:hAnsi="Cambria Math"/>
                <w:b/>
                <w:sz w:val="24"/>
              </w:rPr>
            </m:ctrlPr>
          </m:sub>
        </m:sSub>
        <m:sSub>
          <m:sSubPr>
            <m:ctrlPr>
              <w:rPr>
                <w:rFonts w:ascii="Cambria Math" w:hAnsi="Cambria Math"/>
                <w:b/>
                <w:sz w:val="24"/>
              </w:rPr>
            </m:ctrlPr>
          </m:sSubPr>
          <m:e>
            <m:r>
              <m:rPr>
                <m:sty m:val="bi"/>
              </m:rPr>
              <w:rPr>
                <w:rFonts w:ascii="Cambria Math" w:hAnsi="Cambria Math"/>
                <w:sz w:val="24"/>
              </w:rPr>
              <m:t>P</m:t>
            </m:r>
            <m:ctrlPr>
              <w:rPr>
                <w:rFonts w:ascii="Cambria Math" w:hAnsi="Cambria Math"/>
                <w:b/>
                <w:sz w:val="24"/>
              </w:rPr>
            </m:ctrlPr>
          </m:e>
          <m:sub>
            <m:r>
              <m:rPr>
                <m:sty m:val="bi"/>
              </m:rPr>
              <w:rPr>
                <w:rFonts w:hint="eastAsia" w:ascii="Cambria Math" w:hAnsi="Cambria Math"/>
                <w:sz w:val="24"/>
              </w:rPr>
              <m:t>i+1</m:t>
            </m:r>
            <m:ctrlPr>
              <w:rPr>
                <w:rFonts w:ascii="Cambria Math" w:hAnsi="Cambria Math"/>
                <w:b/>
                <w:sz w:val="24"/>
              </w:rPr>
            </m:ctrlPr>
          </m:sub>
        </m:sSub>
        <m:r>
          <m:rPr>
            <m:sty m:val="b"/>
          </m:rPr>
          <w:rPr>
            <w:rFonts w:ascii="Cambria Math" w:hAnsi="Cambria Math"/>
            <w:sz w:val="24"/>
          </w:rPr>
          <m:t>|</m:t>
        </m:r>
      </m:oMath>
      <w:r>
        <w:rPr>
          <w:rFonts w:hint="eastAsia"/>
          <w:sz w:val="24"/>
        </w:rPr>
        <w:t>；</w:t>
      </w:r>
      <w:r>
        <w:rPr>
          <w:rFonts w:hint="eastAsia"/>
          <w:b/>
          <w:i/>
          <w:sz w:val="24"/>
        </w:rPr>
        <w:t>P</w:t>
      </w:r>
      <w:r>
        <w:rPr>
          <w:rFonts w:hint="eastAsia"/>
          <w:sz w:val="24"/>
        </w:rPr>
        <w:t>表示向量投影操作，将平移后的向量投影到点</w:t>
      </w:r>
      <m:oMath>
        <m:sSub>
          <m:sSubPr>
            <m:ctrlPr>
              <w:ins w:id="0" w:author="山乔 Joy" w:date="2020-01-06T17:08:00Z">
                <w:rPr>
                  <w:rFonts w:ascii="Cambria Math" w:hAnsi="Cambria Math"/>
                  <w:sz w:val="24"/>
                </w:rPr>
              </w:ins>
            </m:ctrlPr>
          </m:sSubPr>
          <m:e>
            <m:r>
              <m:rPr/>
              <w:rPr>
                <w:rFonts w:ascii="Cambria Math" w:hAnsi="Cambria Math"/>
                <w:sz w:val="24"/>
              </w:rPr>
              <m:t>P</m:t>
            </m:r>
            <m:ctrlPr>
              <w:ins w:id="1" w:author="山乔 Joy" w:date="2020-01-06T17:08:00Z">
                <w:rPr>
                  <w:rFonts w:ascii="Cambria Math" w:hAnsi="Cambria Math"/>
                  <w:sz w:val="24"/>
                </w:rPr>
              </w:ins>
            </m:ctrlPr>
          </m:e>
          <m:sub>
            <m:r>
              <m:rPr/>
              <w:rPr>
                <w:rFonts w:hint="eastAsia" w:ascii="Cambria Math" w:hAnsi="Cambria Math"/>
                <w:sz w:val="24"/>
              </w:rPr>
              <m:t>i+1</m:t>
            </m:r>
            <m:ctrlPr>
              <w:ins w:id="2" w:author="山乔 Joy" w:date="2020-01-06T17:08:00Z">
                <w:rPr>
                  <w:rFonts w:ascii="Cambria Math" w:hAnsi="Cambria Math"/>
                  <w:sz w:val="24"/>
                </w:rPr>
              </w:ins>
            </m:ctrlPr>
          </m:sub>
        </m:sSub>
      </m:oMath>
      <w:r>
        <w:rPr>
          <w:rFonts w:hint="eastAsia"/>
          <w:sz w:val="24"/>
        </w:rPr>
        <w:t>处的法平面上；</w:t>
      </w:r>
      <w:r>
        <w:rPr>
          <w:rFonts w:hint="eastAsia"/>
          <w:b/>
          <w:i/>
          <w:sz w:val="24"/>
        </w:rPr>
        <w:t>N</w:t>
      </w:r>
      <w:r>
        <w:rPr>
          <w:rFonts w:hint="eastAsia"/>
          <w:sz w:val="24"/>
        </w:rPr>
        <w:t>表示向量标准化操作。将标准化后的投影向量乘以缩放因子</w:t>
      </w:r>
      <w:r>
        <w:rPr>
          <w:rFonts w:hint="eastAsia"/>
          <w:i/>
          <w:sz w:val="24"/>
        </w:rPr>
        <w:t>s</w:t>
      </w:r>
      <w:r>
        <w:rPr>
          <w:rFonts w:hint="eastAsia"/>
          <w:sz w:val="24"/>
        </w:rPr>
        <w:t>即可得到向量</w:t>
      </w:r>
      <m:oMath>
        <m:sSub>
          <m:sSubPr>
            <m:ctrlPr>
              <w:rPr>
                <w:rFonts w:ascii="Cambria Math" w:hAnsi="Cambria Math"/>
                <w:b/>
                <w:sz w:val="24"/>
              </w:rPr>
            </m:ctrlPr>
          </m:sSubPr>
          <m:e>
            <m:r>
              <m:rPr>
                <m:sty m:val="bi"/>
              </m:rPr>
              <w:rPr>
                <w:rFonts w:ascii="Cambria Math" w:hAnsi="Cambria Math"/>
                <w:sz w:val="24"/>
              </w:rPr>
              <m:t>P</m:t>
            </m:r>
            <m:ctrlPr>
              <w:rPr>
                <w:rFonts w:ascii="Cambria Math" w:hAnsi="Cambria Math"/>
                <w:b/>
                <w:sz w:val="24"/>
              </w:rPr>
            </m:ctrlPr>
          </m:e>
          <m:sub>
            <m:r>
              <m:rPr>
                <m:sty m:val="bi"/>
              </m:rPr>
              <w:rPr>
                <w:rFonts w:hint="eastAsia" w:ascii="Cambria Math" w:hAnsi="Cambria Math"/>
                <w:sz w:val="24"/>
              </w:rPr>
              <m:t>i+1</m:t>
            </m:r>
            <m:ctrlPr>
              <w:rPr>
                <w:rFonts w:ascii="Cambria Math" w:hAnsi="Cambria Math"/>
                <w:b/>
                <w:sz w:val="24"/>
              </w:rPr>
            </m:ctrlPr>
          </m:sub>
        </m:sSub>
        <m:sSubSup>
          <m:sSubSupPr>
            <m:ctrlPr>
              <w:rPr>
                <w:rFonts w:ascii="Cambria Math" w:hAnsi="Cambria Math"/>
                <w:b/>
                <w:i/>
                <w:sz w:val="24"/>
              </w:rPr>
            </m:ctrlPr>
          </m:sSubSupPr>
          <m:e>
            <m:r>
              <m:rPr>
                <m:sty m:val="bi"/>
              </m:rPr>
              <w:rPr>
                <w:rFonts w:ascii="Cambria Math" w:hAnsi="Cambria Math"/>
                <w:sz w:val="24"/>
              </w:rPr>
              <m:t>C</m:t>
            </m:r>
            <m:ctrlPr>
              <w:rPr>
                <w:rFonts w:ascii="Cambria Math" w:hAnsi="Cambria Math"/>
                <w:b/>
                <w:i/>
                <w:sz w:val="24"/>
              </w:rPr>
            </m:ctrlPr>
          </m:e>
          <m:sub>
            <m:r>
              <m:rPr>
                <m:sty m:val="bi"/>
              </m:rPr>
              <w:rPr>
                <w:rFonts w:hint="eastAsia" w:ascii="Cambria Math" w:hAnsi="Cambria Math"/>
                <w:sz w:val="24"/>
              </w:rPr>
              <m:t>i+1</m:t>
            </m:r>
            <m:ctrlPr>
              <w:rPr>
                <w:rFonts w:ascii="Cambria Math" w:hAnsi="Cambria Math"/>
                <w:b/>
                <w:i/>
                <w:sz w:val="24"/>
              </w:rPr>
            </m:ctrlPr>
          </m:sub>
          <m:sup>
            <m:r>
              <m:rPr>
                <m:sty m:val="bi"/>
              </m:rPr>
              <w:rPr>
                <w:rFonts w:hint="eastAsia" w:ascii="Cambria Math" w:hAnsi="Cambria Math"/>
                <w:sz w:val="24"/>
              </w:rPr>
              <m:t>0</m:t>
            </m:r>
            <m:ctrlPr>
              <w:rPr>
                <w:rFonts w:ascii="Cambria Math" w:hAnsi="Cambria Math"/>
                <w:b/>
                <w:i/>
                <w:sz w:val="24"/>
              </w:rPr>
            </m:ctrlPr>
          </m:sup>
        </m:sSubSup>
      </m:oMath>
      <w:r>
        <w:rPr>
          <w:rFonts w:hint="eastAsia"/>
          <w:sz w:val="24"/>
        </w:rPr>
        <w:t>。</w:t>
      </w:r>
    </w:p>
    <w:p>
      <w:pPr>
        <w:spacing w:line="360" w:lineRule="auto"/>
        <w:ind w:firstLine="480" w:firstLineChars="200"/>
        <w:rPr>
          <w:sz w:val="24"/>
        </w:rPr>
      </w:pPr>
      <w:r>
        <w:rPr>
          <w:sz w:val="24"/>
        </w:rPr>
        <w:t xml:space="preserve"> </w:t>
      </w:r>
      <w:r>
        <w:rPr>
          <w:rFonts w:hint="eastAsia"/>
          <w:sz w:val="24"/>
        </w:rPr>
        <w:t>采样点</w:t>
      </w:r>
      <m:oMath>
        <m:sSub>
          <m:sSubPr>
            <m:ctrlPr>
              <w:ins w:id="3" w:author="山乔 Joy" w:date="2020-01-06T17:08:00Z">
                <w:rPr>
                  <w:rFonts w:ascii="Cambria Math" w:hAnsi="Cambria Math"/>
                  <w:sz w:val="24"/>
                </w:rPr>
              </w:ins>
            </m:ctrlPr>
          </m:sSubPr>
          <m:e>
            <m:r>
              <m:rPr/>
              <w:rPr>
                <w:rFonts w:ascii="Cambria Math" w:hAnsi="Cambria Math"/>
                <w:sz w:val="24"/>
              </w:rPr>
              <m:t>P</m:t>
            </m:r>
            <m:ctrlPr>
              <w:ins w:id="4" w:author="山乔 Joy" w:date="2020-01-06T17:08:00Z">
                <w:rPr>
                  <w:rFonts w:ascii="Cambria Math" w:hAnsi="Cambria Math"/>
                  <w:sz w:val="24"/>
                </w:rPr>
              </w:ins>
            </m:ctrlPr>
          </m:e>
          <m:sub>
            <m:r>
              <m:rPr/>
              <w:rPr>
                <w:rFonts w:hint="eastAsia" w:ascii="Cambria Math" w:hAnsi="Cambria Math"/>
                <w:sz w:val="24"/>
              </w:rPr>
              <m:t>i+1</m:t>
            </m:r>
            <m:ctrlPr>
              <w:ins w:id="5" w:author="山乔 Joy" w:date="2020-01-06T17:08:00Z">
                <w:rPr>
                  <w:rFonts w:ascii="Cambria Math" w:hAnsi="Cambria Math"/>
                  <w:sz w:val="24"/>
                </w:rPr>
              </w:ins>
            </m:ctrlPr>
          </m:sub>
        </m:sSub>
      </m:oMath>
      <w:r>
        <w:rPr>
          <w:rFonts w:hint="eastAsia"/>
          <w:sz w:val="24"/>
        </w:rPr>
        <w:t>处的其它顶点</w:t>
      </w:r>
      <m:oMath>
        <m:sSubSup>
          <m:sSubSupPr>
            <m:ctrlPr>
              <w:rPr>
                <w:rFonts w:ascii="Cambria Math" w:hAnsi="Cambria Math"/>
                <w:sz w:val="24"/>
              </w:rPr>
            </m:ctrlPr>
          </m:sSubSupPr>
          <m:e>
            <m:r>
              <m:rPr/>
              <w:rPr>
                <w:rFonts w:ascii="Cambria Math" w:hAnsi="Cambria Math"/>
                <w:sz w:val="24"/>
              </w:rPr>
              <m:t>C</m:t>
            </m:r>
            <m:ctrlPr>
              <w:rPr>
                <w:rFonts w:ascii="Cambria Math" w:hAnsi="Cambria Math"/>
                <w:sz w:val="24"/>
              </w:rPr>
            </m:ctrlPr>
          </m:e>
          <m:sub>
            <m:r>
              <m:rPr/>
              <w:rPr>
                <w:rFonts w:ascii="Cambria Math" w:hAnsi="Cambria Math"/>
                <w:sz w:val="24"/>
              </w:rPr>
              <m:t>i</m:t>
            </m:r>
            <m:r>
              <m:rPr>
                <m:sty m:val="p"/>
              </m:rPr>
              <w:rPr>
                <w:rFonts w:ascii="Cambria Math" w:hAnsi="Cambria Math"/>
                <w:sz w:val="24"/>
              </w:rPr>
              <m:t>+1</m:t>
            </m:r>
            <m:ctrlPr>
              <w:rPr>
                <w:rFonts w:ascii="Cambria Math" w:hAnsi="Cambria Math"/>
                <w:sz w:val="24"/>
              </w:rPr>
            </m:ctrlPr>
          </m:sub>
          <m:sup>
            <m:r>
              <m:rPr/>
              <w:rPr>
                <w:rFonts w:ascii="Cambria Math" w:hAnsi="Cambria Math"/>
                <w:sz w:val="24"/>
              </w:rPr>
              <m:t>j</m:t>
            </m:r>
            <m:ctrlPr>
              <w:rPr>
                <w:rFonts w:ascii="Cambria Math" w:hAnsi="Cambria Math"/>
                <w:sz w:val="24"/>
              </w:rPr>
            </m:ctrlPr>
          </m:sup>
        </m:sSubSup>
        <m:r>
          <m:rPr>
            <m:sty m:val="p"/>
          </m:rPr>
          <w:rPr>
            <w:rFonts w:ascii="Cambria Math" w:hAnsi="Cambria Math"/>
            <w:sz w:val="24"/>
          </w:rPr>
          <m:t xml:space="preserve"> </m:t>
        </m:r>
        <m:d>
          <m:dPr>
            <m:ctrlPr>
              <w:rPr>
                <w:rFonts w:ascii="Cambria Math" w:hAnsi="Cambria Math"/>
                <w:sz w:val="24"/>
              </w:rPr>
            </m:ctrlPr>
          </m:dPr>
          <m:e>
            <m:r>
              <m:rPr/>
              <w:rPr>
                <w:rFonts w:ascii="Cambria Math" w:hAnsi="Cambria Math"/>
                <w:sz w:val="24"/>
              </w:rPr>
              <m:t>j</m:t>
            </m:r>
            <m:r>
              <m:rPr>
                <m:sty m:val="p"/>
              </m:rPr>
              <w:rPr>
                <w:rFonts w:ascii="Cambria Math" w:hAnsi="Cambria Math"/>
                <w:sz w:val="24"/>
              </w:rPr>
              <m:t>=1, 2, 3</m:t>
            </m:r>
            <m:ctrlPr>
              <w:rPr>
                <w:rFonts w:ascii="Cambria Math" w:hAnsi="Cambria Math"/>
                <w:sz w:val="24"/>
              </w:rPr>
            </m:ctrlPr>
          </m:e>
        </m:d>
      </m:oMath>
      <w:r>
        <w:rPr>
          <w:rFonts w:hint="eastAsia"/>
          <w:sz w:val="24"/>
        </w:rPr>
        <w:t>可以根据罗德里格斯旋转公式得到。罗德里格斯旋转公式是计算三维空间中，一个向量绕着旋转轴旋转给定角度以后得到新向量的计算公式。该公式的数学化描述如下：</w:t>
      </w:r>
    </w:p>
    <w:p>
      <w:pPr>
        <w:spacing w:line="360" w:lineRule="auto"/>
        <w:jc w:val="center"/>
        <w:rPr>
          <w:sz w:val="24"/>
        </w:rPr>
      </w:pPr>
      <m:oMath>
        <m:sSub>
          <m:sSubPr>
            <m:ctrlPr>
              <w:rPr>
                <w:rFonts w:ascii="Cambria Math" w:hAnsi="Cambria Math"/>
                <w:sz w:val="24"/>
              </w:rPr>
            </m:ctrlPr>
          </m:sSubPr>
          <m:e>
            <m:r>
              <m:rPr/>
              <w:rPr>
                <w:rFonts w:ascii="Cambria Math" w:hAnsi="Cambria Math"/>
                <w:sz w:val="24"/>
              </w:rPr>
              <m:t>v</m:t>
            </m:r>
            <m:ctrlPr>
              <w:rPr>
                <w:rFonts w:ascii="Cambria Math" w:hAnsi="Cambria Math"/>
                <w:sz w:val="24"/>
              </w:rPr>
            </m:ctrlPr>
          </m:e>
          <m:sub>
            <m:r>
              <m:rPr/>
              <w:rPr>
                <w:rFonts w:ascii="Cambria Math" w:hAnsi="Cambria Math"/>
                <w:sz w:val="24"/>
              </w:rPr>
              <m:t>rot</m:t>
            </m:r>
            <m:ctrlPr>
              <w:rPr>
                <w:rFonts w:ascii="Cambria Math" w:hAnsi="Cambria Math"/>
                <w:sz w:val="24"/>
              </w:rPr>
            </m:ctrlPr>
          </m:sub>
        </m:sSub>
        <m:r>
          <m:rPr/>
          <w:rPr>
            <w:rFonts w:ascii="Cambria Math" w:hAnsi="Cambria Math"/>
            <w:sz w:val="24"/>
          </w:rPr>
          <m:t>=v</m:t>
        </m:r>
        <m:func>
          <m:funcPr>
            <m:ctrlPr>
              <w:rPr>
                <w:rFonts w:ascii="Cambria Math" w:hAnsi="Cambria Math"/>
                <w:i/>
                <w:sz w:val="24"/>
              </w:rPr>
            </m:ctrlPr>
          </m:funcPr>
          <m:fName>
            <m:r>
              <m:rPr>
                <m:sty m:val="p"/>
              </m:rPr>
              <w:rPr>
                <w:rFonts w:ascii="Cambria Math" w:hAnsi="Cambria Math"/>
                <w:sz w:val="24"/>
              </w:rPr>
              <m:t>cos</m:t>
            </m:r>
            <m:ctrlPr>
              <w:rPr>
                <w:rFonts w:ascii="Cambria Math" w:hAnsi="Cambria Math"/>
                <w:i/>
                <w:sz w:val="24"/>
              </w:rPr>
            </m:ctrlPr>
          </m:fName>
          <m:e>
            <m:r>
              <m:rPr/>
              <w:rPr>
                <w:rFonts w:ascii="Cambria Math" w:hAnsi="Cambria Math"/>
                <w:sz w:val="24"/>
              </w:rPr>
              <m:t>θ</m:t>
            </m:r>
            <m:ctrlPr>
              <w:rPr>
                <w:rFonts w:ascii="Cambria Math" w:hAnsi="Cambria Math"/>
                <w:i/>
                <w:sz w:val="24"/>
              </w:rPr>
            </m:ctrlPr>
          </m:e>
        </m:func>
        <m:r>
          <m:rPr/>
          <w:rPr>
            <w:rFonts w:ascii="Cambria Math" w:hAnsi="Cambria Math"/>
            <w:sz w:val="24"/>
          </w:rPr>
          <m:t>+</m:t>
        </m:r>
        <m:d>
          <m:dPr>
            <m:ctrlPr>
              <w:rPr>
                <w:rFonts w:ascii="Cambria Math" w:hAnsi="Cambria Math"/>
                <w:i/>
                <w:sz w:val="24"/>
              </w:rPr>
            </m:ctrlPr>
          </m:dPr>
          <m:e>
            <m:r>
              <m:rPr/>
              <w:rPr>
                <w:rFonts w:ascii="Cambria Math" w:hAnsi="Cambria Math"/>
                <w:sz w:val="24"/>
              </w:rPr>
              <m:t>k×v</m:t>
            </m:r>
            <m:ctrlPr>
              <w:rPr>
                <w:rFonts w:ascii="Cambria Math" w:hAnsi="Cambria Math"/>
                <w:i/>
                <w:sz w:val="24"/>
              </w:rPr>
            </m:ctrlPr>
          </m:e>
        </m:d>
        <m:func>
          <m:funcPr>
            <m:ctrlPr>
              <w:rPr>
                <w:rFonts w:ascii="Cambria Math" w:hAnsi="Cambria Math"/>
                <w:i/>
                <w:sz w:val="24"/>
              </w:rPr>
            </m:ctrlPr>
          </m:funcPr>
          <m:fName>
            <m:r>
              <m:rPr>
                <m:sty m:val="p"/>
              </m:rPr>
              <w:rPr>
                <w:rFonts w:ascii="Cambria Math" w:hAnsi="Cambria Math"/>
                <w:sz w:val="24"/>
              </w:rPr>
              <m:t>sin</m:t>
            </m:r>
            <m:ctrlPr>
              <w:rPr>
                <w:rFonts w:ascii="Cambria Math" w:hAnsi="Cambria Math"/>
                <w:i/>
                <w:sz w:val="24"/>
              </w:rPr>
            </m:ctrlPr>
          </m:fName>
          <m:e>
            <m:r>
              <m:rPr/>
              <w:rPr>
                <w:rFonts w:ascii="Cambria Math" w:hAnsi="Cambria Math"/>
                <w:sz w:val="24"/>
              </w:rPr>
              <m:t>θ</m:t>
            </m:r>
            <m:ctrlPr>
              <w:rPr>
                <w:rFonts w:ascii="Cambria Math" w:hAnsi="Cambria Math"/>
                <w:i/>
                <w:sz w:val="24"/>
              </w:rPr>
            </m:ctrlPr>
          </m:e>
        </m:func>
        <m:r>
          <m:rPr/>
          <w:rPr>
            <w:rFonts w:ascii="Cambria Math" w:hAnsi="Cambria Math"/>
            <w:sz w:val="24"/>
          </w:rPr>
          <m:t>+k</m:t>
        </m:r>
        <m:d>
          <m:dPr>
            <m:ctrlPr>
              <w:rPr>
                <w:rFonts w:ascii="Cambria Math" w:hAnsi="Cambria Math"/>
                <w:i/>
                <w:sz w:val="24"/>
              </w:rPr>
            </m:ctrlPr>
          </m:dPr>
          <m:e>
            <m:r>
              <m:rPr/>
              <w:rPr>
                <w:rFonts w:ascii="Cambria Math" w:hAnsi="Cambria Math"/>
                <w:sz w:val="24"/>
              </w:rPr>
              <m:t>k∙v</m:t>
            </m:r>
            <m:ctrlPr>
              <w:rPr>
                <w:rFonts w:ascii="Cambria Math" w:hAnsi="Cambria Math"/>
                <w:i/>
                <w:sz w:val="24"/>
              </w:rPr>
            </m:ctrlPr>
          </m:e>
        </m:d>
        <m:d>
          <m:dPr>
            <m:ctrlPr>
              <w:rPr>
                <w:rFonts w:ascii="Cambria Math" w:hAnsi="Cambria Math"/>
                <w:i/>
                <w:sz w:val="24"/>
              </w:rPr>
            </m:ctrlPr>
          </m:dPr>
          <m:e>
            <m:r>
              <m:rPr/>
              <w:rPr>
                <w:rFonts w:ascii="Cambria Math" w:hAnsi="Cambria Math"/>
                <w:sz w:val="24"/>
              </w:rPr>
              <m:t>1−</m:t>
            </m:r>
            <m:func>
              <m:funcPr>
                <m:ctrlPr>
                  <w:rPr>
                    <w:rFonts w:ascii="Cambria Math" w:hAnsi="Cambria Math"/>
                    <w:i/>
                    <w:sz w:val="24"/>
                  </w:rPr>
                </m:ctrlPr>
              </m:funcPr>
              <m:fName>
                <m:r>
                  <m:rPr>
                    <m:sty m:val="p"/>
                  </m:rPr>
                  <w:rPr>
                    <w:rFonts w:ascii="Cambria Math" w:hAnsi="Cambria Math"/>
                    <w:sz w:val="24"/>
                  </w:rPr>
                  <m:t>cos</m:t>
                </m:r>
                <m:ctrlPr>
                  <w:rPr>
                    <w:rFonts w:ascii="Cambria Math" w:hAnsi="Cambria Math"/>
                    <w:i/>
                    <w:sz w:val="24"/>
                  </w:rPr>
                </m:ctrlPr>
              </m:fName>
              <m:e>
                <m:r>
                  <m:rPr/>
                  <w:rPr>
                    <w:rFonts w:ascii="Cambria Math" w:hAnsi="Cambria Math"/>
                    <w:sz w:val="24"/>
                  </w:rPr>
                  <m:t>θ</m:t>
                </m:r>
                <m:ctrlPr>
                  <w:rPr>
                    <w:rFonts w:ascii="Cambria Math" w:hAnsi="Cambria Math"/>
                    <w:i/>
                    <w:sz w:val="24"/>
                  </w:rPr>
                </m:ctrlPr>
              </m:e>
            </m:func>
            <m:ctrlPr>
              <w:rPr>
                <w:rFonts w:ascii="Cambria Math" w:hAnsi="Cambria Math"/>
                <w:i/>
                <w:sz w:val="24"/>
              </w:rPr>
            </m:ctrlPr>
          </m:e>
        </m:d>
      </m:oMath>
      <w:r>
        <w:rPr>
          <w:rFonts w:hint="eastAsia"/>
          <w:sz w:val="24"/>
        </w:rPr>
        <w:t xml:space="preserve">     （3.3）</w:t>
      </w:r>
    </w:p>
    <w:p>
      <w:pPr>
        <w:spacing w:line="360" w:lineRule="auto"/>
        <w:rPr>
          <w:sz w:val="24"/>
        </w:rPr>
      </w:pPr>
      <w:r>
        <w:rPr>
          <w:rFonts w:hint="eastAsia"/>
          <w:sz w:val="24"/>
        </w:rPr>
        <w:t>式中，v表示待旋转的三维向量，k是单位化的旋转轴向量，</w:t>
      </w:r>
      <m:oMath>
        <m:r>
          <m:rPr/>
          <w:rPr>
            <w:rFonts w:ascii="Cambria Math" w:hAnsi="Cambria Math"/>
            <w:sz w:val="24"/>
          </w:rPr>
          <m:t>θ</m:t>
        </m:r>
      </m:oMath>
      <w:r>
        <w:rPr>
          <w:rFonts w:hint="eastAsia"/>
          <w:sz w:val="24"/>
        </w:rPr>
        <w:t>是旋转的角度，</w:t>
      </w:r>
      <m:oMath>
        <m:sSub>
          <m:sSubPr>
            <m:ctrlPr>
              <w:rPr>
                <w:rFonts w:ascii="Cambria Math" w:hAnsi="Cambria Math"/>
                <w:sz w:val="24"/>
              </w:rPr>
            </m:ctrlPr>
          </m:sSubPr>
          <m:e>
            <m:r>
              <m:rPr>
                <m:sty m:val="bi"/>
              </m:rPr>
              <w:rPr>
                <w:rFonts w:ascii="Cambria Math" w:hAnsi="Cambria Math"/>
                <w:sz w:val="24"/>
              </w:rPr>
              <m:t>v</m:t>
            </m:r>
            <m:ctrlPr>
              <w:rPr>
                <w:rFonts w:ascii="Cambria Math" w:hAnsi="Cambria Math"/>
                <w:sz w:val="24"/>
              </w:rPr>
            </m:ctrlPr>
          </m:e>
          <m:sub>
            <m:r>
              <m:rPr>
                <m:sty m:val="bi"/>
              </m:rPr>
              <w:rPr>
                <w:rFonts w:ascii="Cambria Math" w:hAnsi="Cambria Math"/>
                <w:sz w:val="24"/>
              </w:rPr>
              <m:t>rot</m:t>
            </m:r>
            <m:ctrlPr>
              <w:rPr>
                <w:rFonts w:ascii="Cambria Math" w:hAnsi="Cambria Math"/>
                <w:sz w:val="24"/>
              </w:rPr>
            </m:ctrlPr>
          </m:sub>
        </m:sSub>
      </m:oMath>
      <w:r>
        <w:rPr>
          <w:rFonts w:hint="eastAsia"/>
          <w:sz w:val="24"/>
        </w:rPr>
        <w:t>是旋转后的向量。在本方法中，将</w:t>
      </w:r>
      <m:oMath>
        <m:sSub>
          <m:sSubPr>
            <m:ctrlPr>
              <w:rPr>
                <w:rFonts w:ascii="Cambria Math" w:hAnsi="Cambria Math"/>
                <w:sz w:val="24"/>
              </w:rPr>
            </m:ctrlPr>
          </m:sSubPr>
          <m:e>
            <m:r>
              <m:rPr>
                <m:sty m:val="bi"/>
              </m:rPr>
              <w:rPr>
                <w:rFonts w:ascii="Cambria Math" w:hAnsi="Cambria Math"/>
                <w:sz w:val="24"/>
              </w:rPr>
              <m:t>P</m:t>
            </m:r>
            <m:ctrlPr>
              <w:rPr>
                <w:rFonts w:ascii="Cambria Math" w:hAnsi="Cambria Math"/>
                <w:sz w:val="24"/>
              </w:rPr>
            </m:ctrlPr>
          </m:e>
          <m:sub>
            <m:r>
              <m:rPr>
                <m:sty m:val="bi"/>
              </m:rPr>
              <w:rPr>
                <w:rFonts w:hint="eastAsia" w:ascii="Cambria Math" w:hAnsi="Cambria Math"/>
                <w:sz w:val="24"/>
              </w:rPr>
              <m:t>i</m:t>
            </m:r>
            <m:r>
              <m:rPr>
                <m:sty m:val="p"/>
              </m:rPr>
              <w:rPr>
                <w:rFonts w:hint="eastAsia" w:ascii="Cambria Math" w:hAnsi="Cambria Math"/>
                <w:sz w:val="24"/>
              </w:rPr>
              <m:t>+</m:t>
            </m:r>
            <m:r>
              <m:rPr>
                <m:sty m:val="b"/>
              </m:rPr>
              <w:rPr>
                <w:rFonts w:hint="eastAsia" w:ascii="Cambria Math" w:hAnsi="Cambria Math"/>
                <w:sz w:val="24"/>
              </w:rPr>
              <m:t>1</m:t>
            </m:r>
            <m:ctrlPr>
              <w:rPr>
                <w:rFonts w:ascii="Cambria Math" w:hAnsi="Cambria Math"/>
                <w:sz w:val="24"/>
              </w:rPr>
            </m:ctrlPr>
          </m:sub>
        </m:sSub>
        <m:sSubSup>
          <m:sSubSupPr>
            <m:ctrlPr>
              <w:rPr>
                <w:rFonts w:ascii="Cambria Math" w:hAnsi="Cambria Math"/>
                <w:sz w:val="24"/>
              </w:rPr>
            </m:ctrlPr>
          </m:sSubSupPr>
          <m:e>
            <m:r>
              <m:rPr>
                <m:sty m:val="bi"/>
              </m:rPr>
              <w:rPr>
                <w:rFonts w:ascii="Cambria Math" w:hAnsi="Cambria Math"/>
                <w:sz w:val="24"/>
              </w:rPr>
              <m:t>C</m:t>
            </m:r>
            <m:ctrlPr>
              <w:rPr>
                <w:rFonts w:ascii="Cambria Math" w:hAnsi="Cambria Math"/>
                <w:sz w:val="24"/>
              </w:rPr>
            </m:ctrlPr>
          </m:e>
          <m:sub>
            <m:r>
              <m:rPr>
                <m:sty m:val="bi"/>
              </m:rPr>
              <w:rPr>
                <w:rFonts w:hint="eastAsia" w:ascii="Cambria Math" w:hAnsi="Cambria Math"/>
                <w:sz w:val="24"/>
              </w:rPr>
              <m:t>i</m:t>
            </m:r>
            <m:r>
              <m:rPr>
                <m:sty m:val="p"/>
              </m:rPr>
              <w:rPr>
                <w:rFonts w:hint="eastAsia" w:ascii="Cambria Math" w:hAnsi="Cambria Math"/>
                <w:sz w:val="24"/>
              </w:rPr>
              <m:t>+</m:t>
            </m:r>
            <m:r>
              <m:rPr>
                <m:sty m:val="b"/>
              </m:rPr>
              <w:rPr>
                <w:rFonts w:hint="eastAsia" w:ascii="Cambria Math" w:hAnsi="Cambria Math"/>
                <w:sz w:val="24"/>
              </w:rPr>
              <m:t>1</m:t>
            </m:r>
            <m:ctrlPr>
              <w:rPr>
                <w:rFonts w:ascii="Cambria Math" w:hAnsi="Cambria Math"/>
                <w:sz w:val="24"/>
              </w:rPr>
            </m:ctrlPr>
          </m:sub>
          <m:sup>
            <m:r>
              <m:rPr>
                <m:sty m:val="b"/>
              </m:rPr>
              <w:rPr>
                <w:rFonts w:hint="eastAsia" w:ascii="Cambria Math" w:hAnsi="Cambria Math"/>
                <w:sz w:val="24"/>
              </w:rPr>
              <m:t>0</m:t>
            </m:r>
            <m:ctrlPr>
              <w:rPr>
                <w:rFonts w:ascii="Cambria Math" w:hAnsi="Cambria Math"/>
                <w:sz w:val="24"/>
              </w:rPr>
            </m:ctrlPr>
          </m:sup>
        </m:sSubSup>
      </m:oMath>
      <w:r>
        <w:rPr>
          <w:rFonts w:hint="eastAsia"/>
          <w:sz w:val="24"/>
        </w:rPr>
        <w:t>作为给定的向量，插值曲线在采样点</w:t>
      </w:r>
      <m:oMath>
        <m:sSub>
          <m:sSubPr>
            <m:ctrlPr>
              <w:rPr>
                <w:rFonts w:ascii="Cambria Math" w:hAnsi="Cambria Math"/>
                <w:sz w:val="24"/>
              </w:rPr>
            </m:ctrlPr>
          </m:sSubPr>
          <m:e>
            <m:r>
              <m:rPr/>
              <w:rPr>
                <w:rFonts w:ascii="Cambria Math" w:hAnsi="Cambria Math"/>
                <w:sz w:val="24"/>
              </w:rPr>
              <m:t>P</m:t>
            </m:r>
            <m:ctrlPr>
              <w:rPr>
                <w:rFonts w:ascii="Cambria Math" w:hAnsi="Cambria Math"/>
                <w:sz w:val="24"/>
              </w:rPr>
            </m:ctrlPr>
          </m:e>
          <m:sub>
            <m:r>
              <m:rPr/>
              <w:rPr>
                <w:rFonts w:ascii="Cambria Math" w:hAnsi="Cambria Math"/>
                <w:sz w:val="24"/>
              </w:rPr>
              <m:t>i</m:t>
            </m:r>
            <m:r>
              <m:rPr>
                <m:sty m:val="p"/>
              </m:rPr>
              <w:rPr>
                <w:rFonts w:ascii="Cambria Math" w:hAnsi="Cambria Math"/>
                <w:sz w:val="24"/>
              </w:rPr>
              <m:t>+1</m:t>
            </m:r>
            <m:ctrlPr>
              <w:rPr>
                <w:rFonts w:ascii="Cambria Math" w:hAnsi="Cambria Math"/>
                <w:sz w:val="24"/>
              </w:rPr>
            </m:ctrlPr>
          </m:sub>
        </m:sSub>
      </m:oMath>
      <w:r>
        <w:rPr>
          <w:rFonts w:hint="eastAsia"/>
          <w:sz w:val="24"/>
        </w:rPr>
        <w:t>的切向量作为旋转轴。旋转后的向量从</w:t>
      </w:r>
      <m:oMath>
        <m:sSub>
          <m:sSubPr>
            <m:ctrlPr>
              <w:rPr>
                <w:rFonts w:ascii="Cambria Math" w:hAnsi="Cambria Math"/>
                <w:sz w:val="24"/>
              </w:rPr>
            </m:ctrlPr>
          </m:sSubPr>
          <m:e>
            <m:r>
              <m:rPr/>
              <w:rPr>
                <w:rFonts w:ascii="Cambria Math" w:hAnsi="Cambria Math"/>
                <w:sz w:val="24"/>
              </w:rPr>
              <m:t>P</m:t>
            </m:r>
            <m:ctrlPr>
              <w:rPr>
                <w:rFonts w:ascii="Cambria Math" w:hAnsi="Cambria Math"/>
                <w:sz w:val="24"/>
              </w:rPr>
            </m:ctrlPr>
          </m:e>
          <m:sub>
            <m:r>
              <m:rPr/>
              <w:rPr>
                <w:rFonts w:ascii="Cambria Math" w:hAnsi="Cambria Math"/>
                <w:sz w:val="24"/>
              </w:rPr>
              <m:t>i</m:t>
            </m:r>
            <m:r>
              <m:rPr>
                <m:sty m:val="p"/>
              </m:rPr>
              <w:rPr>
                <w:rFonts w:ascii="Cambria Math" w:hAnsi="Cambria Math"/>
                <w:sz w:val="24"/>
              </w:rPr>
              <m:t>+1</m:t>
            </m:r>
            <m:ctrlPr>
              <w:rPr>
                <w:rFonts w:ascii="Cambria Math" w:hAnsi="Cambria Math"/>
                <w:sz w:val="24"/>
              </w:rPr>
            </m:ctrlPr>
          </m:sub>
        </m:sSub>
      </m:oMath>
      <w:r>
        <w:rPr>
          <w:rFonts w:hint="eastAsia"/>
          <w:sz w:val="24"/>
        </w:rPr>
        <w:t>指向</w:t>
      </w:r>
      <m:oMath>
        <m:sSubSup>
          <m:sSubSupPr>
            <m:ctrlPr>
              <w:rPr>
                <w:rFonts w:ascii="Cambria Math" w:hAnsi="Cambria Math"/>
                <w:sz w:val="24"/>
              </w:rPr>
            </m:ctrlPr>
          </m:sSubSupPr>
          <m:e>
            <m:r>
              <m:rPr/>
              <w:rPr>
                <w:rFonts w:ascii="Cambria Math" w:hAnsi="Cambria Math"/>
                <w:sz w:val="24"/>
              </w:rPr>
              <m:t>C</m:t>
            </m:r>
            <m:ctrlPr>
              <w:rPr>
                <w:rFonts w:ascii="Cambria Math" w:hAnsi="Cambria Math"/>
                <w:sz w:val="24"/>
              </w:rPr>
            </m:ctrlPr>
          </m:e>
          <m:sub>
            <m:r>
              <m:rPr/>
              <w:rPr>
                <w:rFonts w:ascii="Cambria Math" w:hAnsi="Cambria Math"/>
                <w:sz w:val="24"/>
              </w:rPr>
              <m:t>i</m:t>
            </m:r>
            <m:r>
              <m:rPr>
                <m:sty m:val="p"/>
              </m:rPr>
              <w:rPr>
                <w:rFonts w:ascii="Cambria Math" w:hAnsi="Cambria Math"/>
                <w:sz w:val="24"/>
              </w:rPr>
              <m:t>+1</m:t>
            </m:r>
            <m:ctrlPr>
              <w:rPr>
                <w:rFonts w:ascii="Cambria Math" w:hAnsi="Cambria Math"/>
                <w:sz w:val="24"/>
              </w:rPr>
            </m:ctrlPr>
          </m:sub>
          <m:sup>
            <m:r>
              <m:rPr/>
              <w:rPr>
                <w:rFonts w:ascii="Cambria Math" w:hAnsi="Cambria Math"/>
                <w:sz w:val="24"/>
              </w:rPr>
              <m:t>j</m:t>
            </m:r>
            <m:ctrlPr>
              <w:rPr>
                <w:rFonts w:ascii="Cambria Math" w:hAnsi="Cambria Math"/>
                <w:sz w:val="24"/>
              </w:rPr>
            </m:ctrlPr>
          </m:sup>
        </m:sSubSup>
      </m:oMath>
      <w:r>
        <w:rPr>
          <w:rFonts w:hint="eastAsia"/>
          <w:sz w:val="24"/>
        </w:rPr>
        <w:t>。变换公式</w:t>
      </w:r>
      <m:oMath>
        <m:d>
          <m:dPr>
            <m:ctrlPr>
              <w:rPr>
                <w:rFonts w:ascii="Cambria Math" w:hAnsi="Cambria Math"/>
                <w:sz w:val="24"/>
              </w:rPr>
            </m:ctrlPr>
          </m:dPr>
          <m:e>
            <m:r>
              <m:rPr>
                <m:sty m:val="p"/>
              </m:rPr>
              <w:rPr>
                <w:rFonts w:ascii="Cambria Math" w:hAnsi="Cambria Math"/>
                <w:sz w:val="24"/>
              </w:rPr>
              <m:t>2</m:t>
            </m:r>
            <m:ctrlPr>
              <w:rPr>
                <w:rFonts w:ascii="Cambria Math" w:hAnsi="Cambria Math"/>
                <w:sz w:val="24"/>
              </w:rPr>
            </m:ctrlPr>
          </m:e>
        </m:d>
      </m:oMath>
      <w:r>
        <w:rPr>
          <w:rFonts w:hint="eastAsia"/>
          <w:sz w:val="24"/>
        </w:rPr>
        <w:t>中的</w:t>
      </w:r>
      <m:oMath>
        <m:r>
          <m:rPr/>
          <w:rPr>
            <w:rFonts w:ascii="Cambria Math" w:hAnsi="Cambria Math"/>
            <w:sz w:val="24"/>
          </w:rPr>
          <m:t>θ</m:t>
        </m:r>
      </m:oMath>
      <w:r>
        <w:rPr>
          <w:rFonts w:hint="eastAsia"/>
          <w:sz w:val="24"/>
        </w:rPr>
        <w:t>，可以得到不同位置的轮廓顶点。通过这种方式，分别为片段上除第一个采样点之外的其他采样点计算对应的轮廓。至于采样点</w:t>
      </w:r>
      <m:oMath>
        <m:sSub>
          <m:sSubPr>
            <m:ctrlPr>
              <w:ins w:id="6" w:author="山乔 Joy" w:date="2020-01-06T17:08:00Z">
                <w:rPr>
                  <w:rFonts w:ascii="Cambria Math" w:hAnsi="Cambria Math"/>
                  <w:sz w:val="24"/>
                </w:rPr>
              </w:ins>
            </m:ctrlPr>
          </m:sSubPr>
          <m:e>
            <m:r>
              <m:rPr/>
              <w:rPr>
                <w:rFonts w:ascii="Cambria Math" w:hAnsi="Cambria Math"/>
                <w:sz w:val="24"/>
              </w:rPr>
              <m:t>P</m:t>
            </m:r>
            <m:ctrlPr>
              <w:ins w:id="7" w:author="山乔 Joy" w:date="2020-01-06T17:08:00Z">
                <w:rPr>
                  <w:rFonts w:ascii="Cambria Math" w:hAnsi="Cambria Math"/>
                  <w:sz w:val="24"/>
                </w:rPr>
              </w:ins>
            </m:ctrlPr>
          </m:e>
          <m:sub>
            <m:r>
              <m:rPr>
                <m:sty m:val="p"/>
              </m:rPr>
              <w:rPr>
                <w:rFonts w:hint="eastAsia" w:ascii="Cambria Math" w:hAnsi="Cambria Math"/>
                <w:sz w:val="24"/>
              </w:rPr>
              <m:t>0</m:t>
            </m:r>
            <m:ctrlPr>
              <w:ins w:id="8" w:author="山乔 Joy" w:date="2020-01-06T17:08:00Z">
                <w:rPr>
                  <w:rFonts w:ascii="Cambria Math" w:hAnsi="Cambria Math"/>
                  <w:sz w:val="24"/>
                </w:rPr>
              </w:ins>
            </m:ctrlPr>
          </m:sub>
        </m:sSub>
      </m:oMath>
      <w:r>
        <w:rPr>
          <w:rFonts w:hint="eastAsia"/>
          <w:sz w:val="24"/>
        </w:rPr>
        <w:t>处的轮廓，则需要按照轮廓顶点单独指定。</w:t>
      </w:r>
    </w:p>
    <w:p>
      <w:pPr>
        <w:spacing w:line="360" w:lineRule="auto"/>
        <w:ind w:firstLine="480" w:firstLineChars="200"/>
        <w:rPr>
          <w:sz w:val="24"/>
        </w:rPr>
      </w:pPr>
      <w:r>
        <w:rPr>
          <w:rFonts w:hint="eastAsia"/>
          <w:sz w:val="24"/>
        </w:rPr>
        <w:t>得到神经突片段的每一个采样点处的轮廓后，依次连接相邻轮廓从而生成片段的表面网格。虽然这些轮廓大小不一，相互之间也不平行，但控制公式3.3中的旋转角度相同时，相邻轮廓的顶点是一一对应的。这就使得连接规则变得简单，只要在生成网格时，对应连接相邻轮廓的顶点即可。</w:t>
      </w:r>
    </w:p>
    <w:p>
      <w:pPr>
        <w:pStyle w:val="24"/>
        <w:numPr>
          <w:ilvl w:val="2"/>
          <w:numId w:val="4"/>
        </w:numPr>
        <w:rPr>
          <w:rFonts w:ascii="黑体" w:eastAsia="黑体"/>
          <w:b w:val="0"/>
        </w:rPr>
      </w:pPr>
      <w:bookmarkStart w:id="49" w:name="_Toc27298"/>
      <w:r>
        <w:rPr>
          <w:rFonts w:hint="eastAsia" w:ascii="黑体" w:eastAsia="黑体"/>
          <w:b w:val="0"/>
        </w:rPr>
        <w:t>片段表面网格拼接</w:t>
      </w:r>
      <w:bookmarkEnd w:id="49"/>
    </w:p>
    <w:p>
      <w:pPr>
        <w:spacing w:line="360" w:lineRule="auto"/>
        <w:ind w:firstLine="480" w:firstLineChars="200"/>
        <w:rPr>
          <w:sz w:val="24"/>
        </w:rPr>
      </w:pPr>
      <w:r>
        <w:rPr>
          <w:rFonts w:hint="eastAsia"/>
          <w:sz w:val="24"/>
        </w:rPr>
        <w:t>算法在3.2.1中对神经元数据进行处理得到神经突片段并在3.3.1中分别生成了这些片段的表面网格。不同神经突片段的表面网格可能会在分叉点附近产生相交，出现交叉重叠现象，如图3.4所示。如果直接进行拼接，则拼接后的网格在分叉点附近可能会产生奇怪的外观表现，例如，一些用于连接的线条穿插在网格面片之间。因此，在不同片段的表面网格进行拼接时，需要消除这些相交以避免网格重叠。</w:t>
      </w:r>
    </w:p>
    <w:p>
      <w:pPr>
        <w:spacing w:line="360" w:lineRule="auto"/>
        <w:ind w:firstLine="480" w:firstLineChars="200"/>
        <w:rPr>
          <w:sz w:val="24"/>
        </w:rPr>
      </w:pPr>
      <w:r>
        <w:rPr>
          <w:rFonts w:hint="eastAsia"/>
          <w:sz w:val="24"/>
        </w:rPr>
        <w:t>以下以两个神经突片段S-seg和B-seg之间的连接为例进行说明。根据上文描述的片段区分规则，此处实际上是将B-s</w:t>
      </w:r>
      <w:r>
        <w:rPr>
          <w:sz w:val="24"/>
        </w:rPr>
        <w:t>eg</w:t>
      </w:r>
      <w:r>
        <w:rPr>
          <w:rFonts w:hint="eastAsia"/>
          <w:sz w:val="24"/>
        </w:rPr>
        <w:t>的表面网格拼接到S</w:t>
      </w:r>
      <w:r>
        <w:rPr>
          <w:sz w:val="24"/>
        </w:rPr>
        <w:t>-</w:t>
      </w:r>
      <w:r>
        <w:rPr>
          <w:rFonts w:hint="eastAsia"/>
          <w:sz w:val="24"/>
        </w:rPr>
        <w:t>seg上。首先使用包围盒进行相交性检测。在分叉点附近生成一些包围盒将相关表面网格包裹在里面。如图3.4所示，</w:t>
      </w:r>
      <m:oMath>
        <m:sSub>
          <m:sSubPr>
            <m:ctrlPr>
              <w:rPr>
                <w:rFonts w:ascii="Cambria Math" w:hAnsi="Cambria Math"/>
                <w:sz w:val="24"/>
              </w:rPr>
            </m:ctrlPr>
          </m:sSubPr>
          <m:e>
            <m:r>
              <m:rPr/>
              <w:rPr>
                <w:rFonts w:ascii="Cambria Math" w:hAnsi="Cambria Math"/>
                <w:sz w:val="24"/>
              </w:rPr>
              <m:t>B</m:t>
            </m:r>
            <m:ctrlPr>
              <w:rPr>
                <w:rFonts w:ascii="Cambria Math" w:hAnsi="Cambria Math"/>
                <w:sz w:val="24"/>
              </w:rPr>
            </m:ctrlPr>
          </m:e>
          <m:sub>
            <m:r>
              <m:rPr/>
              <w:rPr>
                <w:rFonts w:ascii="Cambria Math" w:hAnsi="Cambria Math"/>
                <w:sz w:val="24"/>
              </w:rPr>
              <m:t>i</m:t>
            </m:r>
            <m:ctrlPr>
              <w:rPr>
                <w:rFonts w:ascii="Cambria Math" w:hAnsi="Cambria Math"/>
                <w:sz w:val="24"/>
              </w:rPr>
            </m:ctrlPr>
          </m:sub>
        </m:sSub>
        <m:d>
          <m:dPr>
            <m:ctrlPr>
              <w:rPr>
                <w:rFonts w:ascii="Cambria Math" w:hAnsi="Cambria Math"/>
                <w:sz w:val="24"/>
              </w:rPr>
            </m:ctrlPr>
          </m:dPr>
          <m:e>
            <m:r>
              <m:rPr/>
              <w:rPr>
                <w:rFonts w:ascii="Cambria Math" w:hAnsi="Cambria Math"/>
                <w:sz w:val="24"/>
              </w:rPr>
              <m:t>i=1, 2, 3, 4, 5</m:t>
            </m:r>
            <m:ctrlPr>
              <w:rPr>
                <w:rFonts w:ascii="Cambria Math" w:hAnsi="Cambria Math"/>
                <w:sz w:val="24"/>
              </w:rPr>
            </m:ctrlPr>
          </m:e>
        </m:d>
      </m:oMath>
      <w:r>
        <w:rPr>
          <w:rFonts w:hint="eastAsia"/>
          <w:sz w:val="24"/>
        </w:rPr>
        <w:t>是S-seg上的包围盒，</w:t>
      </w:r>
      <m:oMath>
        <m:sSub>
          <m:sSubPr>
            <m:ctrlPr>
              <w:rPr>
                <w:rFonts w:ascii="Cambria Math" w:hAnsi="Cambria Math"/>
                <w:sz w:val="24"/>
              </w:rPr>
            </m:ctrlPr>
          </m:sSubPr>
          <m:e>
            <m:r>
              <m:rPr/>
              <w:rPr>
                <w:rFonts w:ascii="Cambria Math" w:hAnsi="Cambria Math"/>
                <w:sz w:val="24"/>
              </w:rPr>
              <m:t>b</m:t>
            </m:r>
            <m:ctrlPr>
              <w:rPr>
                <w:rFonts w:ascii="Cambria Math" w:hAnsi="Cambria Math"/>
                <w:sz w:val="24"/>
              </w:rPr>
            </m:ctrlPr>
          </m:e>
          <m:sub>
            <m:r>
              <m:rPr/>
              <w:rPr>
                <w:rFonts w:ascii="Cambria Math" w:hAnsi="Cambria Math"/>
                <w:sz w:val="24"/>
              </w:rPr>
              <m:t>j</m:t>
            </m:r>
            <m:ctrlPr>
              <w:rPr>
                <w:rFonts w:ascii="Cambria Math" w:hAnsi="Cambria Math"/>
                <w:sz w:val="24"/>
              </w:rPr>
            </m:ctrlPr>
          </m:sub>
        </m:sSub>
        <m:d>
          <m:dPr>
            <m:ctrlPr>
              <w:rPr>
                <w:rFonts w:ascii="Cambria Math" w:hAnsi="Cambria Math"/>
                <w:i/>
                <w:sz w:val="24"/>
              </w:rPr>
            </m:ctrlPr>
          </m:dPr>
          <m:e>
            <m:r>
              <m:rPr/>
              <w:rPr>
                <w:rFonts w:ascii="Cambria Math" w:hAnsi="Cambria Math"/>
                <w:sz w:val="24"/>
              </w:rPr>
              <m:t>j=1, 2, 3</m:t>
            </m:r>
            <m:ctrlPr>
              <w:rPr>
                <w:rFonts w:ascii="Cambria Math" w:hAnsi="Cambria Math"/>
                <w:i/>
                <w:sz w:val="24"/>
              </w:rPr>
            </m:ctrlPr>
          </m:e>
        </m:d>
      </m:oMath>
      <w:r>
        <w:rPr>
          <w:rFonts w:hint="eastAsia"/>
          <w:sz w:val="24"/>
        </w:rPr>
        <w:t>是B-seg上的包围盒。如果</w:t>
      </w:r>
      <m:oMath>
        <m:sSub>
          <m:sSubPr>
            <m:ctrlPr>
              <w:rPr>
                <w:rFonts w:ascii="Cambria Math" w:hAnsi="Cambria Math"/>
                <w:sz w:val="24"/>
              </w:rPr>
            </m:ctrlPr>
          </m:sSubPr>
          <m:e>
            <m:r>
              <m:rPr/>
              <w:rPr>
                <w:rFonts w:ascii="Cambria Math" w:hAnsi="Cambria Math"/>
                <w:sz w:val="24"/>
              </w:rPr>
              <m:t>b</m:t>
            </m:r>
            <m:ctrlPr>
              <w:rPr>
                <w:rFonts w:ascii="Cambria Math" w:hAnsi="Cambria Math"/>
                <w:sz w:val="24"/>
              </w:rPr>
            </m:ctrlPr>
          </m:e>
          <m:sub>
            <m:r>
              <m:rPr/>
              <w:rPr>
                <w:rFonts w:ascii="Cambria Math" w:hAnsi="Cambria Math"/>
                <w:sz w:val="24"/>
              </w:rPr>
              <m:t>j</m:t>
            </m:r>
            <m:ctrlPr>
              <w:rPr>
                <w:rFonts w:ascii="Cambria Math" w:hAnsi="Cambria Math"/>
                <w:sz w:val="24"/>
              </w:rPr>
            </m:ctrlPr>
          </m:sub>
        </m:sSub>
      </m:oMath>
      <w:r>
        <w:rPr>
          <w:rFonts w:hint="eastAsia"/>
          <w:sz w:val="24"/>
        </w:rPr>
        <w:t>和任一</w:t>
      </w:r>
      <m:oMath>
        <m:sSub>
          <m:sSubPr>
            <m:ctrlPr>
              <w:rPr>
                <w:rFonts w:ascii="Cambria Math" w:hAnsi="Cambria Math"/>
                <w:sz w:val="24"/>
              </w:rPr>
            </m:ctrlPr>
          </m:sSubPr>
          <m:e>
            <m:r>
              <m:rPr/>
              <w:rPr>
                <w:rFonts w:ascii="Cambria Math" w:hAnsi="Cambria Math"/>
                <w:sz w:val="24"/>
              </w:rPr>
              <m:t>B</m:t>
            </m:r>
            <m:ctrlPr>
              <w:rPr>
                <w:rFonts w:ascii="Cambria Math" w:hAnsi="Cambria Math"/>
                <w:sz w:val="24"/>
              </w:rPr>
            </m:ctrlPr>
          </m:e>
          <m:sub>
            <m:r>
              <m:rPr/>
              <w:rPr>
                <w:rFonts w:ascii="Cambria Math" w:hAnsi="Cambria Math"/>
                <w:sz w:val="24"/>
              </w:rPr>
              <m:t>i</m:t>
            </m:r>
            <m:ctrlPr>
              <w:rPr>
                <w:rFonts w:ascii="Cambria Math" w:hAnsi="Cambria Math"/>
                <w:sz w:val="24"/>
              </w:rPr>
            </m:ctrlPr>
          </m:sub>
        </m:sSub>
      </m:oMath>
      <w:r>
        <w:rPr>
          <w:rFonts w:hint="eastAsia"/>
          <w:sz w:val="24"/>
        </w:rPr>
        <w:t>有相交，则删除</w:t>
      </w:r>
      <m:oMath>
        <m:sSub>
          <m:sSubPr>
            <m:ctrlPr>
              <w:rPr>
                <w:rFonts w:ascii="Cambria Math" w:hAnsi="Cambria Math"/>
                <w:sz w:val="24"/>
              </w:rPr>
            </m:ctrlPr>
          </m:sSubPr>
          <m:e>
            <m:r>
              <m:rPr/>
              <w:rPr>
                <w:rFonts w:ascii="Cambria Math" w:hAnsi="Cambria Math"/>
                <w:sz w:val="24"/>
              </w:rPr>
              <m:t>b</m:t>
            </m:r>
            <m:ctrlPr>
              <w:rPr>
                <w:rFonts w:ascii="Cambria Math" w:hAnsi="Cambria Math"/>
                <w:sz w:val="24"/>
              </w:rPr>
            </m:ctrlPr>
          </m:e>
          <m:sub>
            <m:r>
              <m:rPr/>
              <w:rPr>
                <w:rFonts w:ascii="Cambria Math" w:hAnsi="Cambria Math"/>
                <w:sz w:val="24"/>
              </w:rPr>
              <m:t>j</m:t>
            </m:r>
            <m:ctrlPr>
              <w:rPr>
                <w:rFonts w:ascii="Cambria Math" w:hAnsi="Cambria Math"/>
                <w:sz w:val="24"/>
              </w:rPr>
            </m:ctrlPr>
          </m:sub>
        </m:sSub>
      </m:oMath>
      <w:r>
        <w:rPr>
          <w:rFonts w:hint="eastAsia"/>
          <w:sz w:val="24"/>
        </w:rPr>
        <w:t>内包裹的网格面片，删除完成后的结果如图3.4所示。</w:t>
      </w:r>
    </w:p>
    <w:p>
      <w:pPr>
        <w:spacing w:line="360" w:lineRule="auto"/>
        <w:ind w:firstLine="480" w:firstLineChars="200"/>
        <w:rPr>
          <w:sz w:val="24"/>
        </w:rPr>
      </w:pPr>
      <w:r>
        <w:rPr>
          <w:rFonts w:hint="eastAsia"/>
          <w:sz w:val="24"/>
        </w:rPr>
        <w:t>显然，B-seg的第一个采样点的父采样点是S-seg中的采样点，后者本质上是S-seg中的一个分叉点。两个神经突片段之间的连接实质上是在S-seg的表面网格上找到一个合适的面，该面面向B-seg的第一个采样点处的轮廓。我们采用“射线法”找到这个合适的面。</w:t>
      </w:r>
    </w:p>
    <w:p>
      <w:pPr>
        <w:spacing w:line="360" w:lineRule="auto"/>
        <w:ind w:firstLine="480" w:firstLineChars="200"/>
        <w:rPr>
          <w:sz w:val="24"/>
        </w:rPr>
      </w:pPr>
      <w:r>
        <w:rPr>
          <w:rFonts w:hint="eastAsia"/>
          <w:sz w:val="24"/>
        </w:rPr>
        <w:t>以B-se</w:t>
      </w:r>
      <w:r>
        <w:rPr>
          <w:sz w:val="24"/>
        </w:rPr>
        <w:t>g</w:t>
      </w:r>
      <w:r>
        <w:rPr>
          <w:rFonts w:hint="eastAsia"/>
          <w:sz w:val="24"/>
        </w:rPr>
        <w:t>中的第一个采样点为起点发出一条射线，指向该点的父采样点，即S-seg中的分叉点。在射线前进的路径上，至少存在一个分叉点附近的网格面片和射线有交点。分别计算射线起点到这些交点的空间距离，并标记出和射线起点距离最近的交点所在的面片。然后，连接标记面片和轮廓的顶点形成新的网格面片，填充两个片段之间的空隙，如图3.4所示。（射线和空间有界平面的交点）</w:t>
      </w:r>
    </w:p>
    <w:p>
      <w:pPr>
        <w:pStyle w:val="24"/>
        <w:numPr>
          <w:ilvl w:val="2"/>
          <w:numId w:val="4"/>
        </w:numPr>
        <w:rPr>
          <w:rFonts w:ascii="黑体" w:eastAsia="黑体"/>
          <w:b w:val="0"/>
        </w:rPr>
      </w:pPr>
      <w:bookmarkStart w:id="50" w:name="_Toc8264"/>
      <w:r>
        <w:rPr>
          <w:rFonts w:hint="eastAsia" w:ascii="黑体" w:eastAsia="黑体"/>
          <w:b w:val="0"/>
        </w:rPr>
        <w:t>胞体表面网格生成</w:t>
      </w:r>
      <w:bookmarkEnd w:id="50"/>
    </w:p>
    <w:p>
      <w:pPr>
        <w:spacing w:line="360" w:lineRule="auto"/>
        <w:ind w:firstLine="480" w:firstLineChars="200"/>
        <w:rPr>
          <w:sz w:val="24"/>
        </w:rPr>
      </w:pPr>
      <w:r>
        <w:rPr>
          <w:rFonts w:hint="eastAsia"/>
          <w:sz w:val="24"/>
        </w:rPr>
        <w:t>在生物学上，胞体表现为一个神经元的活动中心，可以接受其它神经元传来的冲动，也负责将发出传递到其它神经元的冲动。然而，大部分神经元追踪重建算法在执行的过程中，主要是跟踪神经突起的结构，将胞体作为区分不同神经元的一个重要特征。因此，在数据中，胞体仅仅表现为一个形态学采样点，是各个S-seg的交汇点。在本文中，使用一个四边形网格表示的类球体来表示这个中心。这个类球体可以通过对标准正方体进行一次Cat</w:t>
      </w:r>
      <w:r>
        <w:rPr>
          <w:sz w:val="24"/>
        </w:rPr>
        <w:t>mull-Clark</w:t>
      </w:r>
      <w:r>
        <w:rPr>
          <w:rFonts w:hint="eastAsia"/>
          <w:sz w:val="24"/>
        </w:rPr>
        <w:t>细分得到。Cat</w:t>
      </w:r>
      <w:r>
        <w:rPr>
          <w:sz w:val="24"/>
        </w:rPr>
        <w:t>mull-Clark</w:t>
      </w:r>
      <w:r>
        <w:rPr>
          <w:rFonts w:hint="eastAsia"/>
          <w:sz w:val="24"/>
        </w:rPr>
        <w:t>算法是一种针对四边形网格的细分法则，在执行过程中，该算法为每个面片生成一个新的顶点，每条边计算生成一个新的顶点，同时更新每个原始顶点的坐标位置。细分前初始正方体的边长是根据连接在胞体上的所有S-seg的第一个采样点的半径属性综合决定，防止其过大或者过小。</w:t>
      </w:r>
    </w:p>
    <w:p>
      <w:pPr>
        <w:spacing w:line="360" w:lineRule="auto"/>
        <w:ind w:firstLine="480" w:firstLineChars="200"/>
        <w:rPr>
          <w:sz w:val="24"/>
        </w:rPr>
      </w:pPr>
      <w:r>
        <w:rPr>
          <w:rFonts w:hint="eastAsia"/>
          <w:sz w:val="24"/>
        </w:rPr>
        <w:t>一旦生成了神经突片段和胞体的表面网格，很自然地需要将它们连接在一起。由于胞体网格面片是四边形，因此只需要找到合适的面，就可以直接和S-seg的第一个采样点处的轮廓进行拼接。这个过程类似于不同神经突片段之间的连接。</w:t>
      </w:r>
    </w:p>
    <w:p>
      <w:pPr>
        <w:spacing w:line="360" w:lineRule="auto"/>
        <w:ind w:firstLine="480" w:firstLineChars="200"/>
        <w:rPr>
          <w:sz w:val="24"/>
        </w:rPr>
      </w:pPr>
      <w:r>
        <w:rPr>
          <w:rFonts w:hint="eastAsia"/>
          <w:sz w:val="24"/>
        </w:rPr>
        <w:t>首先进行相交性检测。由于胞体是用类球体表示的，且在处理时，其中心位于坐标原点，因此检测方法可以简化为判断构成片段采样点轮廓的顶点是否位于该类球体内部。如果是，则删除对应的采样点轮廓以及基于该轮廓形成的表面网格面片。然后，使用“射线法”找到欲进行拼接的胞体网格面片并标记。连接标记面片和片段第一个采样点的轮廓顶点形成新的网格面片，填充片段和胞体之间的空隙。在胞体处的网格拼接过程中，使用“射线法”避免了一个可能出现的情况，即多个片段应该连接到同一个胞体面片上。这时因为在实际找寻合适的面片时，一些拓扑上应该连接到胞体网格面片上的片段，连接到了某个之前新形成的网格面片上。</w:t>
      </w:r>
    </w:p>
    <w:p>
      <w:pPr>
        <w:pStyle w:val="3"/>
        <w:keepLines/>
        <w:numPr>
          <w:ilvl w:val="1"/>
          <w:numId w:val="4"/>
        </w:numPr>
        <w:spacing w:before="260" w:after="260" w:line="416" w:lineRule="auto"/>
        <w:rPr>
          <w:sz w:val="32"/>
          <w:szCs w:val="32"/>
        </w:rPr>
      </w:pPr>
      <w:bookmarkStart w:id="51" w:name="_Toc32506"/>
      <w:r>
        <w:rPr>
          <w:rFonts w:hint="eastAsia"/>
          <w:sz w:val="32"/>
          <w:szCs w:val="32"/>
        </w:rPr>
        <w:t>实验结果和分析</w:t>
      </w:r>
      <w:bookmarkEnd w:id="51"/>
    </w:p>
    <w:p>
      <w:pPr>
        <w:spacing w:line="360" w:lineRule="auto"/>
        <w:ind w:firstLine="480" w:firstLineChars="200"/>
        <w:rPr>
          <w:strike/>
          <w:sz w:val="24"/>
        </w:rPr>
      </w:pPr>
      <w:r>
        <w:rPr>
          <w:rFonts w:hint="eastAsia"/>
          <w:strike/>
          <w:sz w:val="24"/>
        </w:rPr>
        <w:t>我是一个二货。</w:t>
      </w:r>
    </w:p>
    <w:p>
      <w:pPr>
        <w:pStyle w:val="24"/>
        <w:numPr>
          <w:ilvl w:val="2"/>
          <w:numId w:val="4"/>
        </w:numPr>
        <w:rPr>
          <w:rFonts w:ascii="黑体" w:eastAsia="黑体"/>
          <w:b w:val="0"/>
        </w:rPr>
      </w:pPr>
      <w:bookmarkStart w:id="52" w:name="_Toc2279"/>
      <w:r>
        <w:rPr>
          <w:rFonts w:hint="eastAsia" w:ascii="黑体" w:eastAsia="黑体"/>
          <w:b w:val="0"/>
        </w:rPr>
        <w:t>实验环境和方法</w:t>
      </w:r>
      <w:bookmarkEnd w:id="52"/>
    </w:p>
    <w:p>
      <w:pPr>
        <w:spacing w:line="360" w:lineRule="auto"/>
        <w:ind w:firstLine="480" w:firstLineChars="200"/>
        <w:rPr>
          <w:sz w:val="24"/>
        </w:rPr>
      </w:pPr>
      <w:r>
        <w:rPr>
          <w:rFonts w:hint="eastAsia"/>
          <w:sz w:val="24"/>
        </w:rPr>
        <w:t>本实验具体的环境与开发语言信息如下所示：</w:t>
      </w:r>
    </w:p>
    <w:p>
      <w:pPr>
        <w:spacing w:line="360" w:lineRule="auto"/>
        <w:ind w:firstLine="480" w:firstLineChars="200"/>
        <w:rPr>
          <w:sz w:val="24"/>
        </w:rPr>
      </w:pPr>
      <w:r>
        <w:rPr>
          <w:rFonts w:hint="eastAsia"/>
          <w:sz w:val="24"/>
        </w:rPr>
        <w:t>处理器：In</w:t>
      </w:r>
      <w:r>
        <w:rPr>
          <w:sz w:val="24"/>
        </w:rPr>
        <w:t xml:space="preserve">tel(R) Core(TM) i5-5200U CPU @ 2.20GHz </w:t>
      </w:r>
    </w:p>
    <w:p>
      <w:pPr>
        <w:spacing w:line="360" w:lineRule="auto"/>
        <w:ind w:firstLine="480" w:firstLineChars="200"/>
        <w:rPr>
          <w:sz w:val="24"/>
        </w:rPr>
      </w:pPr>
      <w:r>
        <w:rPr>
          <w:rFonts w:hint="eastAsia"/>
          <w:sz w:val="24"/>
        </w:rPr>
        <w:t>内存RAM：4.00GB</w:t>
      </w:r>
    </w:p>
    <w:p>
      <w:pPr>
        <w:spacing w:line="360" w:lineRule="auto"/>
        <w:ind w:firstLine="480" w:firstLineChars="200"/>
        <w:rPr>
          <w:sz w:val="24"/>
        </w:rPr>
      </w:pPr>
      <w:r>
        <w:rPr>
          <w:rFonts w:hint="eastAsia"/>
          <w:sz w:val="24"/>
        </w:rPr>
        <w:t>系统类型：64位操作系统，基于x64的处理器</w:t>
      </w:r>
    </w:p>
    <w:p>
      <w:pPr>
        <w:spacing w:line="360" w:lineRule="auto"/>
        <w:ind w:firstLine="480" w:firstLineChars="200"/>
        <w:rPr>
          <w:sz w:val="24"/>
        </w:rPr>
      </w:pPr>
      <w:r>
        <w:rPr>
          <w:rFonts w:hint="eastAsia"/>
          <w:sz w:val="24"/>
        </w:rPr>
        <w:t>开发语言：Microsoft</w:t>
      </w:r>
      <w:r>
        <w:rPr>
          <w:sz w:val="24"/>
        </w:rPr>
        <w:t xml:space="preserve"> Visual C++</w:t>
      </w:r>
    </w:p>
    <w:p>
      <w:pPr>
        <w:spacing w:line="360" w:lineRule="auto"/>
        <w:ind w:firstLine="480" w:firstLineChars="200"/>
        <w:rPr>
          <w:sz w:val="24"/>
        </w:rPr>
      </w:pPr>
      <w:r>
        <w:rPr>
          <w:rFonts w:hint="eastAsia"/>
          <w:sz w:val="24"/>
        </w:rPr>
        <w:t>程序库：GLFW，GLEW，GLM，Open</w:t>
      </w:r>
      <w:r>
        <w:rPr>
          <w:sz w:val="24"/>
        </w:rPr>
        <w:t>GL</w:t>
      </w:r>
    </w:p>
    <w:p>
      <w:pPr>
        <w:spacing w:line="360" w:lineRule="auto"/>
        <w:ind w:firstLine="480" w:firstLineChars="200"/>
        <w:rPr>
          <w:sz w:val="24"/>
        </w:rPr>
      </w:pPr>
      <w:r>
        <w:rPr>
          <w:rFonts w:hint="eastAsia"/>
          <w:sz w:val="24"/>
        </w:rPr>
        <w:t>首先，从SWC文本文件中读取数据，经过预处理得到上述神经突片段，然后，为每个神经突片段计算表面网格。最后，将所有的片段拼接在一起形成一个完整的神经元的表面网格模型。由于Open</w:t>
      </w:r>
      <w:r>
        <w:rPr>
          <w:sz w:val="24"/>
        </w:rPr>
        <w:t>GL</w:t>
      </w:r>
      <w:r>
        <w:rPr>
          <w:rFonts w:hint="eastAsia"/>
          <w:sz w:val="24"/>
        </w:rPr>
        <w:t>直接支持绘制三角形面片，因此，最终的网格模型的面片是以三角形面片为基本组成单位。我们使用一个顶点列表和一个面片列表存储表达网格模型的数据。列表使用C++标准模板库的vector容器实现。顶点列表存放所有顶点的坐标，每个元素表示一个顶点在空间中的位置；面片列表存放构成网格面片的顶点在顶点列表中的索引序号，每三个索引序号表示的顶点构成一个三角网格面片。</w:t>
      </w:r>
    </w:p>
    <w:p>
      <w:pPr>
        <w:spacing w:line="360" w:lineRule="auto"/>
        <w:ind w:firstLine="480" w:firstLineChars="200"/>
        <w:rPr>
          <w:sz w:val="24"/>
        </w:rPr>
      </w:pPr>
      <w:r>
        <w:rPr>
          <w:rFonts w:hint="eastAsia"/>
          <w:sz w:val="24"/>
        </w:rPr>
        <w:t>将表达网格模型的顶点列表和面片列表传递给Open</w:t>
      </w:r>
      <w:r>
        <w:rPr>
          <w:sz w:val="24"/>
        </w:rPr>
        <w:t>GL</w:t>
      </w:r>
      <w:r>
        <w:rPr>
          <w:rFonts w:hint="eastAsia"/>
          <w:sz w:val="24"/>
        </w:rPr>
        <w:t>，Open</w:t>
      </w:r>
      <w:r>
        <w:rPr>
          <w:sz w:val="24"/>
        </w:rPr>
        <w:t>GL</w:t>
      </w:r>
      <w:r>
        <w:rPr>
          <w:rFonts w:hint="eastAsia"/>
          <w:sz w:val="24"/>
        </w:rPr>
        <w:t>遵循其渲染流程，按照面片列表中的顶点索引，绘制每一个三角形面片，最终输出整个表面网格模型。</w:t>
      </w:r>
    </w:p>
    <w:p>
      <w:pPr>
        <w:pStyle w:val="24"/>
        <w:numPr>
          <w:ilvl w:val="2"/>
          <w:numId w:val="4"/>
        </w:numPr>
        <w:rPr>
          <w:rFonts w:ascii="黑体" w:eastAsia="黑体"/>
          <w:b w:val="0"/>
        </w:rPr>
      </w:pPr>
      <w:bookmarkStart w:id="53" w:name="_Toc19015"/>
      <w:r>
        <w:rPr>
          <w:rFonts w:hint="eastAsia" w:ascii="黑体" w:eastAsia="黑体"/>
          <w:b w:val="0"/>
        </w:rPr>
        <w:t>实验结果和分析</w:t>
      </w:r>
      <w:bookmarkEnd w:id="53"/>
    </w:p>
    <w:p>
      <w:pPr>
        <w:spacing w:line="360" w:lineRule="auto"/>
        <w:ind w:firstLine="480" w:firstLineChars="200"/>
        <w:rPr>
          <w:sz w:val="24"/>
        </w:rPr>
      </w:pPr>
      <w:r>
        <w:rPr>
          <w:rFonts w:hint="eastAsia"/>
          <w:sz w:val="24"/>
        </w:rPr>
        <w:t>图3.</w:t>
      </w:r>
      <w:r>
        <w:rPr>
          <w:sz w:val="24"/>
        </w:rPr>
        <w:t>X</w:t>
      </w:r>
      <w:r>
        <w:rPr>
          <w:rFonts w:hint="eastAsia"/>
          <w:sz w:val="24"/>
        </w:rPr>
        <w:t>给出了小鼠脑干细胞</w:t>
      </w:r>
      <w:r>
        <w:rPr>
          <w:sz w:val="24"/>
        </w:rPr>
        <w:t>NMO_45927</w:t>
      </w:r>
      <w:r>
        <w:rPr>
          <w:rFonts w:hint="eastAsia"/>
          <w:sz w:val="24"/>
        </w:rPr>
        <w:t>的实验结果。从图中可以直观的看到算法所生成的表面网格符合原数据的骨架表示显示出的拓扑结构。</w:t>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pStyle w:val="3"/>
        <w:keepLines/>
        <w:numPr>
          <w:ilvl w:val="1"/>
          <w:numId w:val="4"/>
        </w:numPr>
        <w:spacing w:before="260" w:after="260" w:line="416" w:lineRule="auto"/>
        <w:rPr>
          <w:sz w:val="32"/>
          <w:szCs w:val="32"/>
        </w:rPr>
      </w:pPr>
      <w:bookmarkStart w:id="54" w:name="_Toc13599"/>
      <w:r>
        <w:rPr>
          <w:rFonts w:hint="eastAsia"/>
          <w:sz w:val="32"/>
          <w:szCs w:val="32"/>
        </w:rPr>
        <w:t>小结</w:t>
      </w:r>
      <w:bookmarkEnd w:id="54"/>
    </w:p>
    <w:p>
      <w:pPr>
        <w:spacing w:line="360" w:lineRule="auto"/>
        <w:ind w:firstLine="480" w:firstLineChars="200"/>
        <w:rPr>
          <w:sz w:val="24"/>
        </w:rPr>
      </w:pPr>
      <w:r>
        <w:rPr>
          <w:rFonts w:hint="eastAsia"/>
          <w:sz w:val="24"/>
        </w:rPr>
        <w:t>本章，我们首先介绍了神经元的基本概念和实验使用的数据来源和含义。然后，介绍了表面网格生成算法的原理。最后，介绍了实验结果以及分析。</w:t>
      </w:r>
    </w:p>
    <w:p>
      <w:pPr>
        <w:spacing w:line="360" w:lineRule="auto"/>
        <w:ind w:firstLine="480" w:firstLineChars="200"/>
        <w:rPr>
          <w:sz w:val="24"/>
        </w:rPr>
      </w:pPr>
    </w:p>
    <w:p>
      <w:pPr>
        <w:widowControl/>
        <w:jc w:val="left"/>
        <w:rPr>
          <w:rFonts w:ascii="宋体" w:hAnsi="宋体"/>
          <w:bCs/>
          <w:kern w:val="44"/>
          <w:sz w:val="36"/>
          <w:szCs w:val="36"/>
        </w:rPr>
      </w:pPr>
      <w:bookmarkStart w:id="55" w:name="_Toc60499556"/>
      <w:r>
        <w:br w:type="page"/>
      </w:r>
    </w:p>
    <w:p>
      <w:pPr>
        <w:pStyle w:val="23"/>
        <w:rPr>
          <w:rFonts w:hint="default" w:eastAsia="宋体"/>
          <w:lang w:val="en-US" w:eastAsia="zh-CN"/>
        </w:rPr>
      </w:pPr>
      <w:bookmarkStart w:id="56" w:name="_Toc16994"/>
      <w:r>
        <w:rPr>
          <w:rFonts w:hint="eastAsia"/>
        </w:rPr>
        <w:t>第四章</w:t>
      </w:r>
      <w:r>
        <w:t xml:space="preserve">  </w:t>
      </w:r>
      <w:bookmarkEnd w:id="55"/>
      <w:r>
        <w:rPr>
          <w:rFonts w:hint="eastAsia"/>
          <w:lang w:val="en-US" w:eastAsia="zh-CN"/>
        </w:rPr>
        <w:t>手部姿态动态跟踪系统</w:t>
      </w:r>
      <w:bookmarkEnd w:id="56"/>
    </w:p>
    <w:p>
      <w:pPr>
        <w:spacing w:line="360" w:lineRule="auto"/>
        <w:ind w:firstLine="480" w:firstLineChars="200"/>
        <w:rPr>
          <w:sz w:val="24"/>
        </w:rPr>
      </w:pPr>
      <w:r>
        <w:rPr>
          <w:rFonts w:hint="eastAsia"/>
          <w:sz w:val="24"/>
        </w:rPr>
        <w:t>从几何造型角度来看，在第三章中重建出的神经元表面薄膜的网格表示是比较粗糙的，这在一些需要</w:t>
      </w:r>
      <w:r>
        <w:rPr>
          <w:sz w:val="24"/>
        </w:rPr>
        <w:t>XX</w:t>
      </w:r>
      <w:r>
        <w:rPr>
          <w:rFonts w:hint="eastAsia"/>
          <w:sz w:val="24"/>
        </w:rPr>
        <w:t>的场景中是</w:t>
      </w:r>
    </w:p>
    <w:p>
      <w:pPr>
        <w:pStyle w:val="3"/>
        <w:keepLines/>
        <w:numPr>
          <w:ilvl w:val="1"/>
          <w:numId w:val="6"/>
        </w:numPr>
        <w:spacing w:before="260" w:after="260" w:line="416" w:lineRule="auto"/>
        <w:rPr>
          <w:rFonts w:ascii="宋体" w:hAnsi="宋体"/>
          <w:sz w:val="32"/>
          <w:szCs w:val="32"/>
        </w:rPr>
      </w:pPr>
      <w:bookmarkStart w:id="57" w:name="_Toc24871"/>
      <w:bookmarkStart w:id="58" w:name="_Toc60499557"/>
      <w:r>
        <w:rPr>
          <w:rFonts w:hint="eastAsia" w:ascii="宋体" w:hAnsi="宋体"/>
          <w:sz w:val="32"/>
          <w:szCs w:val="32"/>
        </w:rPr>
        <w:t>粗糙网格局部优化</w:t>
      </w:r>
      <w:bookmarkEnd w:id="57"/>
    </w:p>
    <w:p>
      <w:pPr>
        <w:spacing w:line="360" w:lineRule="auto"/>
        <w:ind w:firstLine="480" w:firstLineChars="200"/>
      </w:pPr>
      <w:r>
        <w:rPr>
          <w:rFonts w:hint="eastAsia"/>
          <w:sz w:val="24"/>
        </w:rPr>
        <w:t>考虑到与G代码的兼容性，以及当今绝大部分</w:t>
      </w:r>
      <w:bookmarkEnd w:id="58"/>
      <w:r>
        <w:rPr>
          <w:rFonts w:hint="eastAsia"/>
          <w:sz w:val="24"/>
        </w:rPr>
        <w:t>数控机床… …</w:t>
      </w:r>
    </w:p>
    <w:p>
      <w:pPr>
        <w:pStyle w:val="3"/>
        <w:keepLines/>
        <w:numPr>
          <w:ilvl w:val="1"/>
          <w:numId w:val="6"/>
        </w:numPr>
        <w:spacing w:before="260" w:after="260" w:line="416" w:lineRule="auto"/>
        <w:rPr>
          <w:sz w:val="32"/>
          <w:szCs w:val="32"/>
        </w:rPr>
      </w:pPr>
      <w:bookmarkStart w:id="59" w:name="_Toc24923"/>
      <w:r>
        <w:rPr>
          <w:rFonts w:hint="eastAsia"/>
          <w:sz w:val="32"/>
          <w:szCs w:val="32"/>
        </w:rPr>
        <w:t>网格细分</w:t>
      </w:r>
      <w:bookmarkEnd w:id="59"/>
    </w:p>
    <w:p>
      <w:pPr>
        <w:spacing w:line="360" w:lineRule="auto"/>
        <w:ind w:firstLine="480" w:firstLineChars="200"/>
        <w:rPr>
          <w:sz w:val="24"/>
        </w:rPr>
      </w:pPr>
      <w:r>
        <w:rPr>
          <w:rFonts w:hint="eastAsia"/>
          <w:sz w:val="24"/>
        </w:rPr>
        <w:t>… …。CVS能有效的将G代码转换为CNCS代码。… …</w:t>
      </w:r>
    </w:p>
    <w:p>
      <w:pPr>
        <w:pStyle w:val="3"/>
        <w:keepLines/>
        <w:numPr>
          <w:ilvl w:val="1"/>
          <w:numId w:val="6"/>
        </w:numPr>
        <w:spacing w:before="260" w:after="260" w:line="416" w:lineRule="auto"/>
        <w:rPr>
          <w:sz w:val="32"/>
          <w:szCs w:val="32"/>
        </w:rPr>
      </w:pPr>
      <w:bookmarkStart w:id="60" w:name="_Toc31393"/>
      <w:r>
        <w:rPr>
          <w:rFonts w:hint="eastAsia"/>
          <w:sz w:val="32"/>
          <w:szCs w:val="32"/>
        </w:rPr>
        <w:t>数据结构</w:t>
      </w:r>
      <w:bookmarkEnd w:id="60"/>
    </w:p>
    <w:p>
      <w:pPr>
        <w:spacing w:line="360" w:lineRule="auto"/>
        <w:ind w:firstLine="480" w:firstLineChars="200"/>
        <w:rPr>
          <w:sz w:val="24"/>
        </w:rPr>
      </w:pPr>
      <w:r>
        <w:rPr>
          <w:rFonts w:hint="eastAsia"/>
          <w:sz w:val="24"/>
        </w:rPr>
        <w:t>在</w:t>
      </w:r>
      <w:r>
        <w:rPr>
          <w:sz w:val="24"/>
        </w:rPr>
        <w:t>进行网格细分</w:t>
      </w:r>
      <w:r>
        <w:rPr>
          <w:rFonts w:hint="eastAsia"/>
          <w:sz w:val="24"/>
        </w:rPr>
        <w:t>时。</w:t>
      </w:r>
    </w:p>
    <w:p>
      <w:pPr>
        <w:pStyle w:val="24"/>
        <w:rPr>
          <w:rFonts w:ascii="黑体" w:eastAsia="黑体"/>
          <w:b w:val="0"/>
        </w:rPr>
      </w:pPr>
      <w:bookmarkStart w:id="61" w:name="_Toc4831"/>
      <w:r>
        <w:rPr>
          <w:rFonts w:hint="eastAsia" w:ascii="黑体" w:eastAsia="黑体"/>
          <w:b w:val="0"/>
        </w:rPr>
        <w:t>4.3.1</w:t>
      </w:r>
      <w:r>
        <w:rPr>
          <w:rFonts w:ascii="黑体" w:eastAsia="黑体"/>
          <w:b w:val="0"/>
        </w:rPr>
        <w:t xml:space="preserve"> </w:t>
      </w:r>
      <w:r>
        <w:rPr>
          <w:rFonts w:hint="eastAsia" w:ascii="黑体" w:eastAsia="黑体"/>
          <w:b w:val="0"/>
        </w:rPr>
        <w:t>几何形体表示</w:t>
      </w:r>
      <w:bookmarkEnd w:id="61"/>
    </w:p>
    <w:p>
      <w:pPr>
        <w:spacing w:line="360" w:lineRule="auto"/>
        <w:ind w:firstLine="480" w:firstLineChars="200"/>
        <w:rPr>
          <w:sz w:val="24"/>
        </w:rPr>
      </w:pPr>
      <w:r>
        <w:rPr>
          <w:rFonts w:hint="eastAsia"/>
          <w:sz w:val="24"/>
        </w:rPr>
        <w:t>在第三章中得到了一个表示单个神经元表面的网格模型，并使用一个顶点列表存储构成网格的所有顶点坐标，使用一个面列表表示构成每个网格面片的顶点在顶点列表中的索引，然后将数据传递给Open</w:t>
      </w:r>
      <w:r>
        <w:rPr>
          <w:sz w:val="24"/>
        </w:rPr>
        <w:t>GL</w:t>
      </w:r>
      <w:r>
        <w:rPr>
          <w:rFonts w:hint="eastAsia"/>
          <w:sz w:val="24"/>
        </w:rPr>
        <w:t>的数据缓冲，在场景中绘制出来。这种组织数据的方式能够简单直接地在计算机中表示出网格，但是不足以进行更复杂的操作，如网格查询和处理。然而，曲面细分不仅要求增加新顶点，还要求能够将新、旧顶点合并后重新进行拓扑排列，因此，我们需要采用更好的数据结构来描述细分前的模型。</w:t>
      </w:r>
    </w:p>
    <w:p>
      <w:pPr>
        <w:spacing w:line="360" w:lineRule="auto"/>
        <w:ind w:firstLine="480" w:firstLineChars="200"/>
        <w:rPr>
          <w:sz w:val="24"/>
        </w:rPr>
      </w:pPr>
      <w:r>
        <w:rPr>
          <w:rFonts w:hint="eastAsia"/>
          <w:sz w:val="24"/>
        </w:rPr>
        <w:t>所采用的数据结构不能够只有顶点的位置，而是要表示出网格的拓扑结构，即曲面是如何表达的。这就需要建立起构成网格面片的顶点、边以及该面片之间的关联。一般来讲，这种关联需要方便、快速地获得以下的拓扑信息：哪些面（或边）使用了这个顶点；哪些面使用了这条边；这个面由哪些边构成；哪些面和这个面相邻接等等。满足了这些条件，就可以建立起顶点与边、边与边和边与面之间的关系。半边结构就是一种用于网格数据结构的表达方式。</w:t>
      </w:r>
    </w:p>
    <w:p>
      <w:pPr>
        <w:pStyle w:val="24"/>
        <w:rPr>
          <w:rFonts w:ascii="黑体" w:eastAsia="黑体"/>
          <w:b w:val="0"/>
        </w:rPr>
      </w:pPr>
      <w:bookmarkStart w:id="62" w:name="_Toc18667"/>
      <w:r>
        <w:rPr>
          <w:rFonts w:hint="eastAsia" w:ascii="黑体" w:eastAsia="黑体"/>
          <w:b w:val="0"/>
        </w:rPr>
        <w:t>4.3.2</w:t>
      </w:r>
      <w:r>
        <w:rPr>
          <w:rFonts w:ascii="黑体" w:eastAsia="黑体"/>
          <w:b w:val="0"/>
        </w:rPr>
        <w:t xml:space="preserve"> </w:t>
      </w:r>
      <w:r>
        <w:rPr>
          <w:rFonts w:hint="eastAsia" w:ascii="黑体" w:eastAsia="黑体"/>
          <w:b w:val="0"/>
        </w:rPr>
        <w:t>半边数据结构</w:t>
      </w:r>
      <w:bookmarkEnd w:id="62"/>
    </w:p>
    <w:p>
      <w:pPr>
        <w:spacing w:line="360" w:lineRule="auto"/>
        <w:ind w:firstLine="480" w:firstLineChars="200"/>
        <w:rPr>
          <w:sz w:val="24"/>
        </w:rPr>
      </w:pPr>
      <w:r>
        <w:rPr>
          <w:rFonts w:hint="eastAsia"/>
          <w:sz w:val="24"/>
        </w:rPr>
        <w:t>半边数据结构最大的特点是以半边为基本单位， 所谓“半边”，就是将一条边看作是两个方向相反的半边构成。除了边界之外，当前边被两个面共有，则该边的两条半边各自属于一个面，而边界边的一条半边为闲置状态。每一条半边只存储起点，这样两条半边就能够表示一条边的两个端点。在对网格进行查询时，只需要沿着半边的顺序，就能够很方便的搜索整个网格。如图</w:t>
      </w:r>
      <w:r>
        <w:rPr>
          <w:sz w:val="24"/>
        </w:rPr>
        <w:t>X</w:t>
      </w:r>
      <w:r>
        <w:rPr>
          <w:rFonts w:hint="eastAsia"/>
          <w:sz w:val="24"/>
        </w:rPr>
        <w:t>所示，从顶点A开始，可以沿着半边路径1-18-15找到顶点D；从任意半边开始，可以遍历整个网格，如1-2-17-18-16-14-15-13-11-12-10-8-9-7-5-6-4-3。有关半边数据结构的更详细介绍可以在[</w:t>
      </w:r>
      <w:r>
        <w:rPr>
          <w:sz w:val="24"/>
        </w:rPr>
        <w:t>x]</w:t>
      </w:r>
      <w:r>
        <w:rPr>
          <w:rFonts w:hint="eastAsia"/>
          <w:sz w:val="24"/>
        </w:rPr>
        <w:t>中找到。</w:t>
      </w:r>
    </w:p>
    <w:p>
      <w:pPr>
        <w:spacing w:line="360" w:lineRule="auto"/>
        <w:jc w:val="center"/>
        <w:rPr>
          <w:sz w:val="24"/>
        </w:rPr>
      </w:pPr>
      <w:r>
        <w:rPr>
          <w:rFonts w:hint="eastAsia"/>
          <w:sz w:val="24"/>
        </w:rPr>
        <w:drawing>
          <wp:inline distT="0" distB="0" distL="0" distR="0">
            <wp:extent cx="2943225" cy="240982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43636" cy="2410161"/>
                    </a:xfrm>
                    <a:prstGeom prst="rect">
                      <a:avLst/>
                    </a:prstGeom>
                  </pic:spPr>
                </pic:pic>
              </a:graphicData>
            </a:graphic>
          </wp:inline>
        </w:drawing>
      </w:r>
    </w:p>
    <w:p>
      <w:pPr>
        <w:spacing w:line="360" w:lineRule="auto"/>
        <w:ind w:firstLine="480" w:firstLineChars="200"/>
        <w:rPr>
          <w:sz w:val="24"/>
        </w:rPr>
      </w:pPr>
      <w:r>
        <w:rPr>
          <w:rFonts w:hint="eastAsia"/>
          <w:sz w:val="24"/>
        </w:rPr>
        <w:t>需要注意的是，半边数据结构表达的网格需要是流形结构。在计算机图形学中，流形是一种几何模型表面，即二维流形。如果网格的每条边至多被两个面片共用，则该网格就是流形网格，否则就是非流形网格。</w:t>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widowControl/>
        <w:jc w:val="left"/>
        <w:rPr>
          <w:rFonts w:ascii="宋体" w:hAnsi="宋体"/>
          <w:bCs/>
          <w:kern w:val="44"/>
          <w:sz w:val="36"/>
          <w:szCs w:val="36"/>
        </w:rPr>
      </w:pPr>
      <w:bookmarkStart w:id="63" w:name="_Toc60499561"/>
      <w:r>
        <w:br w:type="page"/>
      </w:r>
    </w:p>
    <w:p>
      <w:pPr>
        <w:pStyle w:val="23"/>
        <w:rPr>
          <w:rFonts w:hint="default" w:eastAsia="宋体"/>
          <w:lang w:val="en-US" w:eastAsia="zh-CN"/>
        </w:rPr>
      </w:pPr>
      <w:bookmarkStart w:id="64" w:name="_Toc27044"/>
      <w:r>
        <w:rPr>
          <w:rFonts w:hint="eastAsia"/>
        </w:rPr>
        <w:t xml:space="preserve">第五章  </w:t>
      </w:r>
      <w:bookmarkEnd w:id="63"/>
      <w:r>
        <w:rPr>
          <w:rFonts w:hint="eastAsia"/>
          <w:lang w:val="en-US" w:eastAsia="zh-CN"/>
        </w:rPr>
        <w:t>结论和展望</w:t>
      </w:r>
      <w:bookmarkEnd w:id="64"/>
    </w:p>
    <w:p>
      <w:pPr>
        <w:pStyle w:val="3"/>
        <w:keepLines/>
        <w:numPr>
          <w:ilvl w:val="1"/>
          <w:numId w:val="7"/>
        </w:numPr>
        <w:spacing w:before="260" w:after="260" w:line="416" w:lineRule="auto"/>
        <w:rPr>
          <w:sz w:val="32"/>
          <w:szCs w:val="32"/>
        </w:rPr>
      </w:pPr>
      <w:bookmarkStart w:id="65" w:name="_Toc16717"/>
      <w:r>
        <w:rPr>
          <w:rFonts w:hint="eastAsia"/>
          <w:sz w:val="32"/>
          <w:szCs w:val="32"/>
        </w:rPr>
        <w:t>流程的制定</w:t>
      </w:r>
      <w:bookmarkEnd w:id="65"/>
    </w:p>
    <w:p>
      <w:pPr>
        <w:spacing w:line="360" w:lineRule="auto"/>
        <w:ind w:firstLine="480" w:firstLineChars="200"/>
        <w:rPr>
          <w:sz w:val="24"/>
        </w:rPr>
      </w:pPr>
      <w:r>
        <w:rPr>
          <w:rFonts w:hint="eastAsia"/>
          <w:sz w:val="24"/>
        </w:rPr>
        <w:t>预打算用一五轴联动的加工中心加工一螺旋桨… …</w:t>
      </w:r>
    </w:p>
    <w:p>
      <w:pPr>
        <w:pStyle w:val="3"/>
        <w:keepLines/>
        <w:numPr>
          <w:ilvl w:val="1"/>
          <w:numId w:val="7"/>
        </w:numPr>
        <w:spacing w:before="260" w:after="260" w:line="416" w:lineRule="auto"/>
        <w:rPr>
          <w:rFonts w:ascii="宋体" w:hAnsi="宋体"/>
          <w:sz w:val="32"/>
          <w:szCs w:val="32"/>
        </w:rPr>
      </w:pPr>
      <w:bookmarkStart w:id="66" w:name="_Toc17791"/>
      <w:r>
        <w:rPr>
          <w:rFonts w:hint="eastAsia" w:ascii="宋体" w:hAnsi="宋体"/>
          <w:sz w:val="32"/>
          <w:szCs w:val="32"/>
        </w:rPr>
        <w:t>CNCS的应用</w:t>
      </w:r>
      <w:bookmarkEnd w:id="66"/>
    </w:p>
    <w:p>
      <w:pPr>
        <w:ind w:left="615"/>
      </w:pPr>
      <w:r>
        <w:rPr>
          <w:rFonts w:hint="eastAsia"/>
        </w:rPr>
        <w:t>改零件的CNCS源代码为：</w:t>
      </w:r>
    </w:p>
    <w:p>
      <w:pPr>
        <w:ind w:left="615"/>
      </w:pPr>
      <w:r>
        <w:rPr>
          <w:rFonts w:hint="eastAsia"/>
        </w:rPr>
        <w:t xml:space="preserve">    … … </w:t>
      </w:r>
    </w:p>
    <w:p/>
    <w:p>
      <w:pPr>
        <w:pStyle w:val="3"/>
        <w:keepLines/>
        <w:numPr>
          <w:ilvl w:val="1"/>
          <w:numId w:val="7"/>
        </w:numPr>
        <w:spacing w:before="260" w:after="260" w:line="416" w:lineRule="auto"/>
        <w:rPr>
          <w:sz w:val="32"/>
          <w:szCs w:val="32"/>
        </w:rPr>
      </w:pPr>
      <w:bookmarkStart w:id="67" w:name="_Toc11604"/>
      <w:r>
        <w:rPr>
          <w:rFonts w:hint="eastAsia"/>
          <w:sz w:val="32"/>
          <w:szCs w:val="32"/>
        </w:rPr>
        <w:t>CVS的应用</w:t>
      </w:r>
      <w:bookmarkEnd w:id="67"/>
    </w:p>
    <w:p>
      <w:pPr>
        <w:spacing w:line="360" w:lineRule="auto"/>
        <w:ind w:firstLine="480" w:firstLineChars="200"/>
        <w:rPr>
          <w:sz w:val="24"/>
        </w:rPr>
      </w:pPr>
      <w:r>
        <w:rPr>
          <w:rFonts w:hint="eastAsia"/>
          <w:sz w:val="24"/>
        </w:rPr>
        <w:t>原NC代码为：</w:t>
      </w:r>
    </w:p>
    <w:p>
      <w:pPr>
        <w:spacing w:line="360" w:lineRule="auto"/>
        <w:ind w:firstLine="480" w:firstLineChars="200"/>
        <w:rPr>
          <w:sz w:val="24"/>
        </w:rPr>
      </w:pPr>
      <w:r>
        <w:rPr>
          <w:rFonts w:hint="eastAsia"/>
          <w:sz w:val="24"/>
        </w:rPr>
        <w:t xml:space="preserve">    … …</w:t>
      </w:r>
    </w:p>
    <w:p>
      <w:pPr>
        <w:pStyle w:val="3"/>
        <w:keepLines/>
        <w:numPr>
          <w:ilvl w:val="1"/>
          <w:numId w:val="7"/>
        </w:numPr>
        <w:spacing w:before="260" w:after="260" w:line="416" w:lineRule="auto"/>
        <w:rPr>
          <w:sz w:val="32"/>
          <w:szCs w:val="32"/>
        </w:rPr>
      </w:pPr>
      <w:bookmarkStart w:id="68" w:name="_Toc5832"/>
      <w:r>
        <w:rPr>
          <w:rFonts w:hint="eastAsia"/>
          <w:sz w:val="32"/>
          <w:szCs w:val="32"/>
        </w:rPr>
        <w:t>结论</w:t>
      </w:r>
      <w:bookmarkEnd w:id="68"/>
    </w:p>
    <w:p>
      <w:pPr>
        <w:spacing w:line="360" w:lineRule="auto"/>
        <w:ind w:firstLine="480" w:firstLineChars="200"/>
        <w:rPr>
          <w:sz w:val="24"/>
        </w:rPr>
      </w:pPr>
      <w:r>
        <w:rPr>
          <w:rFonts w:hint="eastAsia"/>
          <w:sz w:val="24"/>
        </w:rPr>
        <w:t>经过两次加工所得零件… …</w:t>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pStyle w:val="23"/>
      </w:pPr>
      <w:bookmarkStart w:id="69" w:name="_Toc60499584"/>
      <w:bookmarkStart w:id="70" w:name="_Toc15621"/>
      <w:r>
        <w:rPr>
          <w:rFonts w:hint="eastAsia"/>
        </w:rPr>
        <w:t>第六章</w:t>
      </w:r>
      <w:r>
        <w:t xml:space="preserve">  </w:t>
      </w:r>
      <w:r>
        <w:rPr>
          <w:rFonts w:hint="eastAsia"/>
        </w:rPr>
        <w:t>结论与展望</w:t>
      </w:r>
      <w:bookmarkEnd w:id="69"/>
      <w:bookmarkEnd w:id="70"/>
    </w:p>
    <w:p>
      <w:pPr>
        <w:pStyle w:val="3"/>
        <w:ind w:firstLine="0"/>
        <w:rPr>
          <w:sz w:val="32"/>
          <w:szCs w:val="32"/>
        </w:rPr>
      </w:pPr>
      <w:bookmarkStart w:id="71" w:name="_Toc4660"/>
      <w:r>
        <w:rPr>
          <w:rFonts w:hint="eastAsia"/>
          <w:sz w:val="32"/>
          <w:szCs w:val="32"/>
        </w:rPr>
        <w:t>6.1结论</w:t>
      </w:r>
      <w:bookmarkEnd w:id="71"/>
    </w:p>
    <w:p>
      <w:pPr>
        <w:spacing w:line="360" w:lineRule="auto"/>
        <w:ind w:firstLine="480" w:firstLineChars="200"/>
        <w:rPr>
          <w:sz w:val="24"/>
        </w:rPr>
      </w:pPr>
      <w:r>
        <w:rPr>
          <w:rFonts w:hint="eastAsia"/>
          <w:sz w:val="24"/>
        </w:rPr>
        <w:t>本文以一五轴联动的加工中心为研究对象，… …等内容进行了深入的研究，并在有关虚拟加工理论方面进行了一些探索性的工作。主要取得了如下成果：</w:t>
      </w:r>
    </w:p>
    <w:p>
      <w:pPr>
        <w:numPr>
          <w:ilvl w:val="0"/>
          <w:numId w:val="8"/>
        </w:numPr>
        <w:spacing w:line="360" w:lineRule="auto"/>
        <w:rPr>
          <w:sz w:val="24"/>
        </w:rPr>
      </w:pPr>
      <w:r>
        <w:rPr>
          <w:rFonts w:hint="eastAsia"/>
          <w:sz w:val="24"/>
        </w:rPr>
        <w:t>… …；</w:t>
      </w:r>
    </w:p>
    <w:p>
      <w:pPr>
        <w:spacing w:line="360" w:lineRule="auto"/>
        <w:ind w:left="480"/>
        <w:rPr>
          <w:sz w:val="24"/>
        </w:rPr>
      </w:pPr>
      <w:r>
        <w:rPr>
          <w:rFonts w:hint="eastAsia"/>
          <w:sz w:val="24"/>
        </w:rPr>
        <w:t>… …</w:t>
      </w:r>
    </w:p>
    <w:p>
      <w:pPr>
        <w:pStyle w:val="3"/>
        <w:ind w:firstLine="0"/>
        <w:rPr>
          <w:sz w:val="32"/>
          <w:szCs w:val="32"/>
        </w:rPr>
      </w:pPr>
      <w:bookmarkStart w:id="72" w:name="_Toc11233"/>
      <w:bookmarkStart w:id="73" w:name="_Toc60499586"/>
      <w:r>
        <w:rPr>
          <w:rFonts w:hint="eastAsia"/>
          <w:sz w:val="32"/>
          <w:szCs w:val="32"/>
        </w:rPr>
        <w:t>6.2展望</w:t>
      </w:r>
      <w:bookmarkEnd w:id="72"/>
      <w:bookmarkEnd w:id="73"/>
    </w:p>
    <w:p>
      <w:pPr>
        <w:spacing w:line="360" w:lineRule="auto"/>
        <w:ind w:firstLine="480" w:firstLineChars="200"/>
        <w:rPr>
          <w:sz w:val="24"/>
        </w:rPr>
      </w:pPr>
      <w:r>
        <w:rPr>
          <w:rFonts w:hint="eastAsia"/>
          <w:sz w:val="24"/>
        </w:rPr>
        <w:t>通过本文… …的归纳总结，作者认为在该研究领域还存在以下几方面值得进一步扩充和深入：</w:t>
      </w:r>
    </w:p>
    <w:p>
      <w:pPr>
        <w:numPr>
          <w:ilvl w:val="0"/>
          <w:numId w:val="9"/>
        </w:numPr>
        <w:spacing w:line="360" w:lineRule="auto"/>
        <w:rPr>
          <w:sz w:val="24"/>
        </w:rPr>
      </w:pPr>
      <w:r>
        <w:rPr>
          <w:rFonts w:hint="eastAsia"/>
          <w:sz w:val="24"/>
        </w:rPr>
        <w:t>该系统与现实CNC系统的真实结合应用；</w:t>
      </w:r>
    </w:p>
    <w:p>
      <w:pPr>
        <w:numPr>
          <w:ilvl w:val="0"/>
          <w:numId w:val="9"/>
        </w:numPr>
        <w:spacing w:line="360" w:lineRule="auto"/>
        <w:rPr>
          <w:sz w:val="24"/>
        </w:rPr>
      </w:pPr>
      <w:r>
        <w:rPr>
          <w:rFonts w:hint="eastAsia"/>
          <w:sz w:val="24"/>
        </w:rPr>
        <w:t>… …；</w:t>
      </w:r>
    </w:p>
    <w:p>
      <w:pPr>
        <w:spacing w:line="360" w:lineRule="auto"/>
        <w:ind w:firstLine="480" w:firstLineChars="200"/>
        <w:rPr>
          <w:sz w:val="24"/>
        </w:rPr>
      </w:pPr>
      <w:r>
        <w:rPr>
          <w:rFonts w:hint="eastAsia"/>
          <w:sz w:val="24"/>
        </w:rPr>
        <w:t>… …</w:t>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jc w:val="center"/>
        <w:rPr>
          <w:rFonts w:ascii="黑体" w:eastAsia="黑体"/>
          <w:sz w:val="32"/>
          <w:szCs w:val="32"/>
        </w:rPr>
      </w:pPr>
      <w:r>
        <w:rPr>
          <w:sz w:val="24"/>
        </w:rPr>
        <w:br w:type="page"/>
      </w:r>
      <w:bookmarkStart w:id="74" w:name="_Toc60499587"/>
      <w:r>
        <w:rPr>
          <w:rFonts w:hint="eastAsia" w:ascii="黑体" w:eastAsia="黑体"/>
          <w:sz w:val="32"/>
          <w:szCs w:val="32"/>
        </w:rPr>
        <w:t>参考文献</w:t>
      </w:r>
      <w:bookmarkEnd w:id="74"/>
    </w:p>
    <w:p>
      <w:pPr>
        <w:numPr>
          <w:ilvl w:val="0"/>
          <w:numId w:val="10"/>
        </w:numPr>
        <w:spacing w:line="360" w:lineRule="auto"/>
      </w:pPr>
      <w:r>
        <w:t>Schmitz, B., Virtual Reality: On the Brink of Greatness [J]. Computer Aided Engineering, Vol. 12, No. 4, 1993, pp.26</w:t>
      </w:r>
      <w:r>
        <w:rPr>
          <w:rFonts w:hint="eastAsia"/>
        </w:rPr>
        <w:t>~</w:t>
      </w:r>
      <w:r>
        <w:t>32</w:t>
      </w:r>
    </w:p>
    <w:p>
      <w:pPr>
        <w:numPr>
          <w:ilvl w:val="0"/>
          <w:numId w:val="10"/>
        </w:numPr>
        <w:spacing w:line="360" w:lineRule="auto"/>
      </w:pPr>
      <w:r>
        <w:t>Jayaram, S., Connacher, H.I., and Lyons, K.W., Virtual Assembly Using Virtual Reality Techniques [J]. Computer Aided Design, Vol. 29, No. 8, 1997, pp. 575</w:t>
      </w:r>
      <w:r>
        <w:rPr>
          <w:rFonts w:hint="eastAsia"/>
        </w:rPr>
        <w:t>~</w:t>
      </w:r>
      <w:r>
        <w:t>584</w:t>
      </w:r>
    </w:p>
    <w:p>
      <w:pPr>
        <w:numPr>
          <w:ilvl w:val="0"/>
          <w:numId w:val="10"/>
        </w:numPr>
        <w:spacing w:line="360" w:lineRule="auto"/>
      </w:pPr>
      <w:r>
        <w:t>Jung, B., Hoffhenke, M., and Wachsmuth, I., Virtual Assembly With Construction Kits [M]. Proceedings of 1997 ASME Design Engineering Technical Conference, September 14-17, 1997, Sacramento, DETC97/DFM-4363</w:t>
      </w:r>
    </w:p>
    <w:p>
      <w:pPr>
        <w:numPr>
          <w:ilvl w:val="0"/>
          <w:numId w:val="10"/>
        </w:numPr>
        <w:rPr>
          <w:spacing w:val="8"/>
        </w:rPr>
      </w:pPr>
      <w:r>
        <w:rPr>
          <w:rFonts w:hint="eastAsia"/>
        </w:rPr>
        <w:t>张茂军</w:t>
      </w:r>
      <w:r>
        <w:t xml:space="preserve">. </w:t>
      </w:r>
      <w:r>
        <w:rPr>
          <w:rFonts w:hint="eastAsia"/>
        </w:rPr>
        <w:t>虚拟现实系统</w:t>
      </w:r>
      <w:r>
        <w:t xml:space="preserve">[M]. </w:t>
      </w:r>
      <w:r>
        <w:rPr>
          <w:rFonts w:hint="eastAsia"/>
        </w:rPr>
        <w:t>北京：科学出版社，</w:t>
      </w:r>
      <w:r>
        <w:t>2001.9</w:t>
      </w:r>
      <w:r>
        <w:rPr>
          <w:rFonts w:hint="eastAsia"/>
        </w:rPr>
        <w:t>：</w:t>
      </w:r>
      <w:r>
        <w:t>114-169</w:t>
      </w:r>
    </w:p>
    <w:p>
      <w:pPr>
        <w:spacing w:line="480" w:lineRule="auto"/>
        <w:rPr>
          <w:spacing w:val="8"/>
        </w:rPr>
      </w:pPr>
      <w:r>
        <w:rPr>
          <w:rFonts w:hint="eastAsia"/>
          <w:spacing w:val="8"/>
        </w:rPr>
        <w:t>… …</w:t>
      </w:r>
    </w:p>
    <w:p>
      <w:pPr>
        <w:jc w:val="center"/>
        <w:rPr>
          <w:rFonts w:ascii="黑体" w:eastAsia="黑体"/>
          <w:spacing w:val="8"/>
          <w:sz w:val="32"/>
          <w:szCs w:val="32"/>
        </w:rPr>
      </w:pPr>
      <w:r>
        <w:rPr>
          <w:spacing w:val="8"/>
        </w:rPr>
        <w:br w:type="page"/>
      </w:r>
      <w:bookmarkStart w:id="75" w:name="_Toc60499588"/>
      <w:r>
        <w:rPr>
          <w:rFonts w:hint="eastAsia" w:ascii="黑体" w:eastAsia="黑体"/>
          <w:sz w:val="32"/>
          <w:szCs w:val="32"/>
        </w:rPr>
        <w:t>作者在攻读X士学位期间公开发表的论文</w:t>
      </w:r>
      <w:bookmarkEnd w:id="75"/>
    </w:p>
    <w:p>
      <w:pPr>
        <w:spacing w:line="360" w:lineRule="auto"/>
        <w:ind w:left="735" w:hanging="735" w:hangingChars="350"/>
      </w:pPr>
      <w:r>
        <w:rPr>
          <w:rFonts w:hint="eastAsia"/>
        </w:rPr>
        <w:t>【1】.  黄延军， 戴春祥，胡庆夕，方明伦</w:t>
      </w:r>
      <w:r>
        <w:t xml:space="preserve">. </w:t>
      </w:r>
      <w:r>
        <w:rPr>
          <w:rFonts w:hint="eastAsia"/>
        </w:rPr>
        <w:t>全国高等学校制造自动化研究会第11届学术年会论文集</w:t>
      </w:r>
      <w:r>
        <w:t>[</w:t>
      </w:r>
      <w:r>
        <w:rPr>
          <w:rFonts w:hint="eastAsia"/>
        </w:rPr>
        <w:t>C</w:t>
      </w:r>
      <w:r>
        <w:t xml:space="preserve">]. </w:t>
      </w:r>
      <w:r>
        <w:rPr>
          <w:rFonts w:hint="eastAsia"/>
        </w:rPr>
        <w:t>上海：上海大学出版社，</w:t>
      </w:r>
      <w:r>
        <w:t>200</w:t>
      </w:r>
      <w:r>
        <w:rPr>
          <w:rFonts w:hint="eastAsia"/>
        </w:rPr>
        <w:t>4</w:t>
      </w:r>
      <w:r>
        <w:t>.</w:t>
      </w:r>
      <w:r>
        <w:rPr>
          <w:rFonts w:hint="eastAsia"/>
        </w:rPr>
        <w:t>8：81</w:t>
      </w:r>
      <w:r>
        <w:t>-</w:t>
      </w:r>
      <w:r>
        <w:rPr>
          <w:rFonts w:hint="eastAsia"/>
        </w:rPr>
        <w:t>83</w:t>
      </w:r>
    </w:p>
    <w:p>
      <w:pPr>
        <w:spacing w:line="360" w:lineRule="auto"/>
      </w:pPr>
      <w:r>
        <w:rPr>
          <w:rFonts w:hint="eastAsia"/>
          <w:spacing w:val="8"/>
        </w:rPr>
        <w:t xml:space="preserve">【2】. </w:t>
      </w:r>
      <w:r>
        <w:rPr>
          <w:rFonts w:hint="eastAsia"/>
        </w:rPr>
        <w:t>… …</w:t>
      </w:r>
    </w:p>
    <w:p>
      <w:pPr>
        <w:spacing w:line="360" w:lineRule="auto"/>
      </w:pPr>
      <w:r>
        <w:rPr>
          <w:rFonts w:hint="eastAsia"/>
        </w:rPr>
        <w:t xml:space="preserve">     … …</w:t>
      </w:r>
    </w:p>
    <w:p>
      <w:pPr>
        <w:spacing w:line="360" w:lineRule="auto"/>
      </w:pPr>
    </w:p>
    <w:p>
      <w:pPr>
        <w:rPr>
          <w:spacing w:val="8"/>
        </w:rPr>
      </w:pPr>
    </w:p>
    <w:p>
      <w:pPr>
        <w:rPr>
          <w:spacing w:val="8"/>
        </w:rPr>
      </w:pPr>
    </w:p>
    <w:p>
      <w:pPr>
        <w:pStyle w:val="23"/>
        <w:rPr>
          <w:rFonts w:ascii="黑体" w:eastAsia="黑体"/>
        </w:rPr>
      </w:pPr>
      <w:r>
        <w:rPr>
          <w:rFonts w:hint="eastAsia"/>
          <w:spacing w:val="8"/>
        </w:rPr>
        <w:br w:type="page"/>
      </w:r>
      <w:bookmarkStart w:id="76" w:name="_Toc60499589"/>
      <w:bookmarkStart w:id="77" w:name="_Toc95"/>
      <w:r>
        <w:rPr>
          <w:rFonts w:hint="eastAsia" w:ascii="黑体" w:eastAsia="黑体"/>
          <w:sz w:val="32"/>
          <w:szCs w:val="32"/>
        </w:rPr>
        <w:t>作者在攻读X士学位期间所作的项目</w:t>
      </w:r>
      <w:bookmarkEnd w:id="76"/>
      <w:bookmarkEnd w:id="77"/>
    </w:p>
    <w:p>
      <w:pPr>
        <w:spacing w:line="480" w:lineRule="exact"/>
        <w:ind w:left="791" w:hanging="791" w:hangingChars="350"/>
        <w:jc w:val="left"/>
        <w:rPr>
          <w:szCs w:val="21"/>
        </w:rPr>
      </w:pPr>
      <w:r>
        <w:rPr>
          <w:rFonts w:hint="eastAsia"/>
          <w:spacing w:val="8"/>
        </w:rPr>
        <w:t xml:space="preserve">【1】.  </w:t>
      </w:r>
      <w:r>
        <w:rPr>
          <w:rFonts w:hint="eastAsia"/>
          <w:szCs w:val="21"/>
        </w:rPr>
        <w:t>××省“十五”制造业信息化工程重大科技攻关项目“基于支持智能化×××设计的创新开发平台”</w:t>
      </w:r>
    </w:p>
    <w:p>
      <w:pPr>
        <w:rPr>
          <w:spacing w:val="8"/>
        </w:rPr>
      </w:pPr>
      <w:r>
        <w:rPr>
          <w:rFonts w:hint="eastAsia"/>
          <w:spacing w:val="8"/>
        </w:rPr>
        <w:t>【2】.  …　…</w:t>
      </w:r>
    </w:p>
    <w:p>
      <w:pPr>
        <w:ind w:firstLine="226" w:firstLineChars="100"/>
        <w:rPr>
          <w:spacing w:val="8"/>
        </w:rPr>
      </w:pPr>
      <w:r>
        <w:rPr>
          <w:rFonts w:hint="eastAsia"/>
          <w:spacing w:val="8"/>
        </w:rPr>
        <w:t>…　…</w:t>
      </w:r>
    </w:p>
    <w:p>
      <w:pPr>
        <w:rPr>
          <w:spacing w:val="8"/>
        </w:rPr>
      </w:pPr>
    </w:p>
    <w:p>
      <w:pPr>
        <w:rPr>
          <w:spacing w:val="8"/>
        </w:rPr>
      </w:pPr>
    </w:p>
    <w:p>
      <w:pPr>
        <w:rPr>
          <w:spacing w:val="8"/>
        </w:rPr>
      </w:pPr>
    </w:p>
    <w:p>
      <w:pPr>
        <w:rPr>
          <w:spacing w:val="8"/>
        </w:rPr>
      </w:pPr>
    </w:p>
    <w:p>
      <w:pPr>
        <w:pStyle w:val="23"/>
      </w:pPr>
      <w:r>
        <w:rPr>
          <w:spacing w:val="8"/>
        </w:rPr>
        <w:br w:type="page"/>
      </w:r>
      <w:bookmarkStart w:id="78" w:name="_Toc60499590"/>
      <w:bookmarkStart w:id="79" w:name="_Toc5834"/>
      <w:r>
        <w:rPr>
          <w:rFonts w:hint="eastAsia" w:ascii="黑体" w:eastAsia="黑体"/>
          <w:sz w:val="32"/>
          <w:szCs w:val="32"/>
        </w:rPr>
        <w:t>致</w:t>
      </w:r>
      <w:r>
        <w:rPr>
          <w:sz w:val="32"/>
          <w:szCs w:val="32"/>
        </w:rPr>
        <w:t xml:space="preserve">   </w:t>
      </w:r>
      <w:r>
        <w:rPr>
          <w:rFonts w:ascii="黑体" w:eastAsia="黑体"/>
          <w:sz w:val="32"/>
          <w:szCs w:val="32"/>
        </w:rPr>
        <w:t xml:space="preserve"> </w:t>
      </w:r>
      <w:r>
        <w:rPr>
          <w:rFonts w:hint="eastAsia" w:ascii="黑体" w:eastAsia="黑体"/>
          <w:sz w:val="32"/>
          <w:szCs w:val="32"/>
        </w:rPr>
        <w:t>谢</w:t>
      </w:r>
      <w:bookmarkEnd w:id="78"/>
      <w:bookmarkEnd w:id="79"/>
    </w:p>
    <w:p>
      <w:pPr>
        <w:spacing w:line="480" w:lineRule="exact"/>
        <w:ind w:firstLine="480"/>
        <w:jc w:val="left"/>
        <w:rPr>
          <w:sz w:val="24"/>
        </w:rPr>
      </w:pPr>
      <w:r>
        <w:rPr>
          <w:rFonts w:hint="eastAsia"/>
          <w:sz w:val="24"/>
        </w:rPr>
        <w:t>本文是在导师张景峤教授的悉心指导下完成的。承蒙张景峤老师的亲切关怀和精心指导，虽然有繁忙的工作，但仍抽出时间给予我学术上的指导和帮助，特别是给我提供了良好的学习环境，使我从中获益不浅。张景峤老师对学生认真负责的态度、严谨的科学研究方法、敏锐的学术洞察力、勤勉的工作作风以及勇于创新、勇于开拓的精神是我永远学习的榜样。在此，谨向张景峤老师致以深深的敬意和由衷的感谢。</w:t>
      </w:r>
    </w:p>
    <w:p>
      <w:pPr>
        <w:spacing w:line="360" w:lineRule="auto"/>
        <w:ind w:firstLine="480" w:firstLineChars="200"/>
        <w:rPr>
          <w:sz w:val="24"/>
        </w:rPr>
      </w:pPr>
      <w:r>
        <w:rPr>
          <w:rFonts w:hint="eastAsia"/>
          <w:sz w:val="24"/>
        </w:rPr>
        <w:t>还要感谢我的父母，他们在生活上给予我很大的支持和鼓励，是他们给予我努力学习的信心和力量。</w:t>
      </w:r>
    </w:p>
    <w:p>
      <w:pPr>
        <w:spacing w:line="360" w:lineRule="auto"/>
        <w:ind w:firstLine="480" w:firstLineChars="200"/>
        <w:rPr>
          <w:sz w:val="24"/>
        </w:rPr>
      </w:pPr>
      <w:r>
        <w:rPr>
          <w:rFonts w:hint="eastAsia"/>
          <w:sz w:val="24"/>
        </w:rPr>
        <w:t>最后，感谢所有关心我、支持我和帮助过我的同学、朋友、老师和亲人。在这里，我仅用一句话来表明我无法言语的心情：感谢你们！</w:t>
      </w:r>
    </w:p>
    <w:p>
      <w:pPr>
        <w:tabs>
          <w:tab w:val="left" w:pos="2700"/>
        </w:tabs>
        <w:spacing w:line="360" w:lineRule="auto"/>
        <w:ind w:firstLine="1800"/>
      </w:pPr>
    </w:p>
    <w:p/>
    <w:sectPr>
      <w:pgSz w:w="11906" w:h="16838"/>
      <w:pgMar w:top="1701" w:right="1797" w:bottom="1701" w:left="1797" w:header="851" w:footer="992"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MinionPro-Regular">
    <w:altName w:val="Times New Roman"/>
    <w:panose1 w:val="00000000000000000000"/>
    <w:charset w:val="00"/>
    <w:family w:val="roman"/>
    <w:pitch w:val="default"/>
    <w:sig w:usb0="00000000" w:usb1="00000000" w:usb2="00000000" w:usb3="00000000" w:csb0="00000000" w:csb1="00000000"/>
  </w:font>
  <w:font w:name="MinionPro-It">
    <w:altName w:val="Times New Roman"/>
    <w:panose1 w:val="00000000000000000000"/>
    <w:charset w:val="00"/>
    <w:family w:val="roman"/>
    <w:pitch w:val="default"/>
    <w:sig w:usb0="00000000" w:usb1="00000000" w:usb2="00000000" w:usb3="00000000" w:csb0="00000000" w:csb1="00000000"/>
  </w:font>
  <w:font w:name="Albertus Medium">
    <w:altName w:val="Arial"/>
    <w:panose1 w:val="00000000000000000000"/>
    <w:charset w:val="00"/>
    <w:family w:val="swiss"/>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隶书">
    <w:panose1 w:val="02010509060101010101"/>
    <w:charset w:val="86"/>
    <w:family w:val="modern"/>
    <w:pitch w:val="default"/>
    <w:sig w:usb0="00000001"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rPr>
    </w:pPr>
    <w:r>
      <w:fldChar w:fldCharType="begin"/>
    </w:r>
    <w:r>
      <w:rPr>
        <w:rStyle w:val="18"/>
      </w:rPr>
      <w:instrText xml:space="preserve">PAGE  </w:instrText>
    </w:r>
    <w:r>
      <w:fldChar w:fldCharType="end"/>
    </w:r>
  </w:p>
  <w:p>
    <w:pPr>
      <w:pStyle w:val="10"/>
      <w:rPr>
        <w:rStyle w:val="18"/>
      </w:rPr>
    </w:pP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rPr>
        <w:rFonts w:hint="eastAsia"/>
      </w:rPr>
      <w:t>上海大学硕士学位论文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B7C77"/>
    <w:multiLevelType w:val="multilevel"/>
    <w:tmpl w:val="05BB7C77"/>
    <w:lvl w:ilvl="0" w:tentative="0">
      <w:start w:val="2"/>
      <w:numFmt w:val="decimal"/>
      <w:lvlText w:val="%1"/>
      <w:lvlJc w:val="left"/>
      <w:pPr>
        <w:tabs>
          <w:tab w:val="left" w:pos="615"/>
        </w:tabs>
        <w:ind w:left="615" w:hanging="615"/>
      </w:pPr>
      <w:rPr>
        <w:rFonts w:hint="default"/>
      </w:rPr>
    </w:lvl>
    <w:lvl w:ilvl="1" w:tentative="0">
      <w:start w:val="1"/>
      <w:numFmt w:val="decimal"/>
      <w:lvlText w:val="%1.%2"/>
      <w:lvlJc w:val="left"/>
      <w:pPr>
        <w:tabs>
          <w:tab w:val="left" w:pos="615"/>
        </w:tabs>
        <w:ind w:left="615" w:hanging="61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1">
    <w:nsid w:val="0C000BC6"/>
    <w:multiLevelType w:val="multilevel"/>
    <w:tmpl w:val="0C000BC6"/>
    <w:lvl w:ilvl="0" w:tentative="0">
      <w:start w:val="5"/>
      <w:numFmt w:val="decimal"/>
      <w:lvlText w:val="%1"/>
      <w:lvlJc w:val="left"/>
      <w:pPr>
        <w:tabs>
          <w:tab w:val="left" w:pos="615"/>
        </w:tabs>
        <w:ind w:left="615" w:hanging="615"/>
      </w:pPr>
      <w:rPr>
        <w:rFonts w:hint="default"/>
      </w:rPr>
    </w:lvl>
    <w:lvl w:ilvl="1" w:tentative="0">
      <w:start w:val="1"/>
      <w:numFmt w:val="decimal"/>
      <w:lvlText w:val="%1.%2"/>
      <w:lvlJc w:val="left"/>
      <w:pPr>
        <w:tabs>
          <w:tab w:val="left" w:pos="615"/>
        </w:tabs>
        <w:ind w:left="615" w:hanging="61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2">
    <w:nsid w:val="2230444B"/>
    <w:multiLevelType w:val="multilevel"/>
    <w:tmpl w:val="2230444B"/>
    <w:lvl w:ilvl="0" w:tentative="0">
      <w:start w:val="1"/>
      <w:numFmt w:val="decimal"/>
      <w:lvlText w:val="【%1】."/>
      <w:lvlJc w:val="left"/>
      <w:pPr>
        <w:tabs>
          <w:tab w:val="left" w:pos="180"/>
        </w:tabs>
        <w:ind w:left="840" w:hanging="840"/>
      </w:pPr>
      <w:rPr>
        <w:rFonts w:hint="eastAsia"/>
        <w:sz w:val="21"/>
        <w:szCs w:val="21"/>
        <w:lang w:val="en-US"/>
      </w:rPr>
    </w:lvl>
    <w:lvl w:ilvl="1" w:tentative="0">
      <w:start w:val="1"/>
      <w:numFmt w:val="decimal"/>
      <w:lvlText w:val="%2."/>
      <w:lvlJc w:val="left"/>
      <w:pPr>
        <w:tabs>
          <w:tab w:val="left" w:pos="840"/>
        </w:tabs>
        <w:ind w:left="840" w:hanging="420"/>
      </w:pPr>
      <w:rPr>
        <w:rFonts w:hint="eastAsia"/>
        <w:sz w:val="21"/>
        <w:szCs w:val="21"/>
        <w:lang w:val="en-U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63E328F"/>
    <w:multiLevelType w:val="multilevel"/>
    <w:tmpl w:val="363E328F"/>
    <w:lvl w:ilvl="0" w:tentative="0">
      <w:start w:val="1"/>
      <w:numFmt w:val="decimal"/>
      <w:lvlText w:val="%1)"/>
      <w:lvlJc w:val="left"/>
      <w:pPr>
        <w:tabs>
          <w:tab w:val="left" w:pos="900"/>
        </w:tabs>
        <w:ind w:left="899" w:hanging="419"/>
      </w:pPr>
      <w:rPr>
        <w:rFonts w:hint="eastAsia"/>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4">
    <w:nsid w:val="3C845924"/>
    <w:multiLevelType w:val="multilevel"/>
    <w:tmpl w:val="3C845924"/>
    <w:lvl w:ilvl="0" w:tentative="0">
      <w:start w:val="3"/>
      <w:numFmt w:val="decimal"/>
      <w:lvlText w:val="%1"/>
      <w:lvlJc w:val="left"/>
      <w:pPr>
        <w:tabs>
          <w:tab w:val="left" w:pos="615"/>
        </w:tabs>
        <w:ind w:left="615" w:hanging="615"/>
      </w:pPr>
      <w:rPr>
        <w:rFonts w:hint="default"/>
      </w:rPr>
    </w:lvl>
    <w:lvl w:ilvl="1" w:tentative="0">
      <w:start w:val="2"/>
      <w:numFmt w:val="decimal"/>
      <w:lvlText w:val="%1.%2"/>
      <w:lvlJc w:val="left"/>
      <w:pPr>
        <w:tabs>
          <w:tab w:val="left" w:pos="615"/>
        </w:tabs>
        <w:ind w:left="615" w:hanging="61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5">
    <w:nsid w:val="52A004DB"/>
    <w:multiLevelType w:val="multilevel"/>
    <w:tmpl w:val="52A004DB"/>
    <w:lvl w:ilvl="0" w:tentative="0">
      <w:start w:val="1"/>
      <w:numFmt w:val="decimal"/>
      <w:lvlText w:val="%1)"/>
      <w:lvlJc w:val="left"/>
      <w:pPr>
        <w:tabs>
          <w:tab w:val="left" w:pos="900"/>
        </w:tabs>
        <w:ind w:left="899" w:hanging="419"/>
      </w:pPr>
      <w:rPr>
        <w:rFonts w:hint="eastAsia"/>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6">
    <w:nsid w:val="5EB0483C"/>
    <w:multiLevelType w:val="multilevel"/>
    <w:tmpl w:val="5EB0483C"/>
    <w:lvl w:ilvl="0" w:tentative="0">
      <w:start w:val="3"/>
      <w:numFmt w:val="decimal"/>
      <w:lvlText w:val="%1"/>
      <w:lvlJc w:val="left"/>
      <w:pPr>
        <w:tabs>
          <w:tab w:val="left" w:pos="615"/>
        </w:tabs>
        <w:ind w:left="615" w:hanging="615"/>
      </w:pPr>
      <w:rPr>
        <w:rFonts w:hint="default"/>
      </w:rPr>
    </w:lvl>
    <w:lvl w:ilvl="1" w:tentative="0">
      <w:start w:val="1"/>
      <w:numFmt w:val="decimal"/>
      <w:lvlText w:val="%1.%2"/>
      <w:lvlJc w:val="left"/>
      <w:pPr>
        <w:tabs>
          <w:tab w:val="left" w:pos="615"/>
        </w:tabs>
        <w:ind w:left="615" w:hanging="61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7">
    <w:nsid w:val="67A90C51"/>
    <w:multiLevelType w:val="multilevel"/>
    <w:tmpl w:val="67A90C51"/>
    <w:lvl w:ilvl="0" w:tentative="0">
      <w:start w:val="4"/>
      <w:numFmt w:val="decimal"/>
      <w:lvlText w:val="%1"/>
      <w:lvlJc w:val="left"/>
      <w:pPr>
        <w:tabs>
          <w:tab w:val="left" w:pos="615"/>
        </w:tabs>
        <w:ind w:left="615" w:hanging="615"/>
      </w:pPr>
      <w:rPr>
        <w:rFonts w:hint="default"/>
      </w:rPr>
    </w:lvl>
    <w:lvl w:ilvl="1" w:tentative="0">
      <w:start w:val="1"/>
      <w:numFmt w:val="decimal"/>
      <w:lvlText w:val="%1.%2"/>
      <w:lvlJc w:val="left"/>
      <w:pPr>
        <w:tabs>
          <w:tab w:val="left" w:pos="615"/>
        </w:tabs>
        <w:ind w:left="615" w:hanging="61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8">
    <w:nsid w:val="7A6C588A"/>
    <w:multiLevelType w:val="multilevel"/>
    <w:tmpl w:val="7A6C588A"/>
    <w:lvl w:ilvl="0" w:tentative="0">
      <w:start w:val="2"/>
      <w:numFmt w:val="decimal"/>
      <w:lvlText w:val="%1"/>
      <w:lvlJc w:val="left"/>
      <w:pPr>
        <w:tabs>
          <w:tab w:val="left" w:pos="615"/>
        </w:tabs>
        <w:ind w:left="615" w:hanging="615"/>
      </w:pPr>
      <w:rPr>
        <w:rFonts w:hint="default"/>
      </w:rPr>
    </w:lvl>
    <w:lvl w:ilvl="1" w:tentative="0">
      <w:start w:val="1"/>
      <w:numFmt w:val="decimal"/>
      <w:lvlText w:val="%1.%2"/>
      <w:lvlJc w:val="left"/>
      <w:pPr>
        <w:tabs>
          <w:tab w:val="left" w:pos="615"/>
        </w:tabs>
        <w:ind w:left="615" w:hanging="61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9">
    <w:nsid w:val="7FE70E3D"/>
    <w:multiLevelType w:val="multilevel"/>
    <w:tmpl w:val="7FE70E3D"/>
    <w:lvl w:ilvl="0" w:tentative="0">
      <w:start w:val="1"/>
      <w:numFmt w:val="decimal"/>
      <w:lvlText w:val="%1"/>
      <w:lvlJc w:val="left"/>
      <w:pPr>
        <w:tabs>
          <w:tab w:val="left" w:pos="615"/>
        </w:tabs>
        <w:ind w:left="615" w:hanging="615"/>
      </w:pPr>
      <w:rPr>
        <w:rFonts w:hint="default"/>
      </w:rPr>
    </w:lvl>
    <w:lvl w:ilvl="1" w:tentative="0">
      <w:start w:val="1"/>
      <w:numFmt w:val="decimal"/>
      <w:lvlText w:val="%1.%2"/>
      <w:lvlJc w:val="left"/>
      <w:pPr>
        <w:tabs>
          <w:tab w:val="left" w:pos="615"/>
        </w:tabs>
        <w:ind w:left="615" w:hanging="61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num w:numId="1">
    <w:abstractNumId w:val="9"/>
  </w:num>
  <w:num w:numId="2">
    <w:abstractNumId w:val="8"/>
  </w:num>
  <w:num w:numId="3">
    <w:abstractNumId w:val="0"/>
  </w:num>
  <w:num w:numId="4">
    <w:abstractNumId w:val="6"/>
  </w:num>
  <w:num w:numId="5">
    <w:abstractNumId w:val="4"/>
  </w:num>
  <w:num w:numId="6">
    <w:abstractNumId w:val="7"/>
  </w:num>
  <w:num w:numId="7">
    <w:abstractNumId w:val="1"/>
  </w:num>
  <w:num w:numId="8">
    <w:abstractNumId w:val="5"/>
  </w:num>
  <w:num w:numId="9">
    <w:abstractNumId w:val="3"/>
  </w:num>
  <w:num w:numId="1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山乔 Joy">
    <w15:presenceInfo w15:providerId="Windows Live" w15:userId="4f4cd21f88df0d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BA"/>
    <w:rsid w:val="000046D2"/>
    <w:rsid w:val="00005C19"/>
    <w:rsid w:val="00006C78"/>
    <w:rsid w:val="000141B7"/>
    <w:rsid w:val="000202E4"/>
    <w:rsid w:val="00036BAD"/>
    <w:rsid w:val="00040CE2"/>
    <w:rsid w:val="000429E1"/>
    <w:rsid w:val="000436CB"/>
    <w:rsid w:val="000438AF"/>
    <w:rsid w:val="00043BFC"/>
    <w:rsid w:val="00046ABF"/>
    <w:rsid w:val="000505EF"/>
    <w:rsid w:val="000524E4"/>
    <w:rsid w:val="000534D7"/>
    <w:rsid w:val="00060964"/>
    <w:rsid w:val="0006162E"/>
    <w:rsid w:val="000709CB"/>
    <w:rsid w:val="00071B80"/>
    <w:rsid w:val="00073AB7"/>
    <w:rsid w:val="00073E04"/>
    <w:rsid w:val="0007727F"/>
    <w:rsid w:val="00080ABE"/>
    <w:rsid w:val="0008545D"/>
    <w:rsid w:val="000875AF"/>
    <w:rsid w:val="00090896"/>
    <w:rsid w:val="000A2D3B"/>
    <w:rsid w:val="000A4C14"/>
    <w:rsid w:val="000B23AE"/>
    <w:rsid w:val="000B6740"/>
    <w:rsid w:val="000C1AD6"/>
    <w:rsid w:val="000C3D31"/>
    <w:rsid w:val="000C4C86"/>
    <w:rsid w:val="000D04F5"/>
    <w:rsid w:val="000D16ED"/>
    <w:rsid w:val="000D29AC"/>
    <w:rsid w:val="000D3517"/>
    <w:rsid w:val="000D41ED"/>
    <w:rsid w:val="000D5CE5"/>
    <w:rsid w:val="000D67DC"/>
    <w:rsid w:val="000D6F2D"/>
    <w:rsid w:val="000E3040"/>
    <w:rsid w:val="000E4ACD"/>
    <w:rsid w:val="000E57C0"/>
    <w:rsid w:val="000F5E39"/>
    <w:rsid w:val="000F6043"/>
    <w:rsid w:val="000F6AD9"/>
    <w:rsid w:val="000F77E7"/>
    <w:rsid w:val="00100A53"/>
    <w:rsid w:val="00103DD9"/>
    <w:rsid w:val="0010421E"/>
    <w:rsid w:val="001074C1"/>
    <w:rsid w:val="00107B85"/>
    <w:rsid w:val="00107FCB"/>
    <w:rsid w:val="0011016D"/>
    <w:rsid w:val="001150C6"/>
    <w:rsid w:val="001160B3"/>
    <w:rsid w:val="001363F6"/>
    <w:rsid w:val="001366E1"/>
    <w:rsid w:val="00136C54"/>
    <w:rsid w:val="001409E6"/>
    <w:rsid w:val="00154653"/>
    <w:rsid w:val="00160B59"/>
    <w:rsid w:val="001714EC"/>
    <w:rsid w:val="0017344F"/>
    <w:rsid w:val="001739C1"/>
    <w:rsid w:val="0017452B"/>
    <w:rsid w:val="00174D92"/>
    <w:rsid w:val="001830DB"/>
    <w:rsid w:val="00186408"/>
    <w:rsid w:val="00193BD1"/>
    <w:rsid w:val="001943FD"/>
    <w:rsid w:val="00195E15"/>
    <w:rsid w:val="00195F82"/>
    <w:rsid w:val="00196F7D"/>
    <w:rsid w:val="001A274B"/>
    <w:rsid w:val="001A38BD"/>
    <w:rsid w:val="001A4D0F"/>
    <w:rsid w:val="001B38AD"/>
    <w:rsid w:val="001B51D8"/>
    <w:rsid w:val="001C797F"/>
    <w:rsid w:val="001D26C7"/>
    <w:rsid w:val="001E19DF"/>
    <w:rsid w:val="001E3E15"/>
    <w:rsid w:val="001F0114"/>
    <w:rsid w:val="0020048F"/>
    <w:rsid w:val="00205A45"/>
    <w:rsid w:val="002170EF"/>
    <w:rsid w:val="00220362"/>
    <w:rsid w:val="0022353A"/>
    <w:rsid w:val="00226049"/>
    <w:rsid w:val="002278CD"/>
    <w:rsid w:val="00230E1B"/>
    <w:rsid w:val="0023601E"/>
    <w:rsid w:val="00251ACD"/>
    <w:rsid w:val="0025782A"/>
    <w:rsid w:val="002638DB"/>
    <w:rsid w:val="00266D60"/>
    <w:rsid w:val="0027120C"/>
    <w:rsid w:val="002729B1"/>
    <w:rsid w:val="00276903"/>
    <w:rsid w:val="00284292"/>
    <w:rsid w:val="002848DB"/>
    <w:rsid w:val="0028581F"/>
    <w:rsid w:val="00287A45"/>
    <w:rsid w:val="00292E95"/>
    <w:rsid w:val="002948B0"/>
    <w:rsid w:val="002965FB"/>
    <w:rsid w:val="002A7520"/>
    <w:rsid w:val="002B3C31"/>
    <w:rsid w:val="002B6958"/>
    <w:rsid w:val="002C224B"/>
    <w:rsid w:val="002C4CD7"/>
    <w:rsid w:val="002D208D"/>
    <w:rsid w:val="002D27E5"/>
    <w:rsid w:val="002D4417"/>
    <w:rsid w:val="002D5EAC"/>
    <w:rsid w:val="002D7139"/>
    <w:rsid w:val="002D7890"/>
    <w:rsid w:val="002F02FA"/>
    <w:rsid w:val="002F114B"/>
    <w:rsid w:val="002F3717"/>
    <w:rsid w:val="002F62AB"/>
    <w:rsid w:val="002F6BB4"/>
    <w:rsid w:val="002F7E24"/>
    <w:rsid w:val="00301AB7"/>
    <w:rsid w:val="00311BC1"/>
    <w:rsid w:val="00311E93"/>
    <w:rsid w:val="003174F8"/>
    <w:rsid w:val="003237E0"/>
    <w:rsid w:val="003238B7"/>
    <w:rsid w:val="00325D45"/>
    <w:rsid w:val="00330A33"/>
    <w:rsid w:val="00335476"/>
    <w:rsid w:val="00335F0A"/>
    <w:rsid w:val="00343D65"/>
    <w:rsid w:val="003538D2"/>
    <w:rsid w:val="00353B8F"/>
    <w:rsid w:val="0036008B"/>
    <w:rsid w:val="00362CE3"/>
    <w:rsid w:val="00363535"/>
    <w:rsid w:val="003664D5"/>
    <w:rsid w:val="00366592"/>
    <w:rsid w:val="00366D54"/>
    <w:rsid w:val="00367E10"/>
    <w:rsid w:val="0037142B"/>
    <w:rsid w:val="003733DA"/>
    <w:rsid w:val="00380203"/>
    <w:rsid w:val="00381421"/>
    <w:rsid w:val="0038198D"/>
    <w:rsid w:val="00386B75"/>
    <w:rsid w:val="00387DE7"/>
    <w:rsid w:val="003920A4"/>
    <w:rsid w:val="00393892"/>
    <w:rsid w:val="003A1FDE"/>
    <w:rsid w:val="003A7E06"/>
    <w:rsid w:val="003B0493"/>
    <w:rsid w:val="003B1192"/>
    <w:rsid w:val="003B4066"/>
    <w:rsid w:val="003B447D"/>
    <w:rsid w:val="003B5723"/>
    <w:rsid w:val="003C1C47"/>
    <w:rsid w:val="003C5C9D"/>
    <w:rsid w:val="003C675E"/>
    <w:rsid w:val="003D1C5E"/>
    <w:rsid w:val="003D1CF2"/>
    <w:rsid w:val="003D3E88"/>
    <w:rsid w:val="003D5AAF"/>
    <w:rsid w:val="003D5B71"/>
    <w:rsid w:val="003E0DFD"/>
    <w:rsid w:val="003F13B5"/>
    <w:rsid w:val="003F3BC5"/>
    <w:rsid w:val="003F59F3"/>
    <w:rsid w:val="004013D1"/>
    <w:rsid w:val="00401534"/>
    <w:rsid w:val="0040371F"/>
    <w:rsid w:val="004037C1"/>
    <w:rsid w:val="00405D07"/>
    <w:rsid w:val="00407942"/>
    <w:rsid w:val="00412D8E"/>
    <w:rsid w:val="0041341F"/>
    <w:rsid w:val="004203B2"/>
    <w:rsid w:val="0042326A"/>
    <w:rsid w:val="00425F6E"/>
    <w:rsid w:val="00431C20"/>
    <w:rsid w:val="00433E54"/>
    <w:rsid w:val="0043518F"/>
    <w:rsid w:val="004401F8"/>
    <w:rsid w:val="00442E9E"/>
    <w:rsid w:val="004525AE"/>
    <w:rsid w:val="00453B6F"/>
    <w:rsid w:val="004626FF"/>
    <w:rsid w:val="0046343B"/>
    <w:rsid w:val="004649F8"/>
    <w:rsid w:val="00472695"/>
    <w:rsid w:val="00485D51"/>
    <w:rsid w:val="00491974"/>
    <w:rsid w:val="00492DA6"/>
    <w:rsid w:val="00497C02"/>
    <w:rsid w:val="004A27C6"/>
    <w:rsid w:val="004A3F2A"/>
    <w:rsid w:val="004A7074"/>
    <w:rsid w:val="004B0762"/>
    <w:rsid w:val="004B33D5"/>
    <w:rsid w:val="004B6540"/>
    <w:rsid w:val="004C25D3"/>
    <w:rsid w:val="004C30DE"/>
    <w:rsid w:val="004C4676"/>
    <w:rsid w:val="004D0885"/>
    <w:rsid w:val="004D1A41"/>
    <w:rsid w:val="004D1E65"/>
    <w:rsid w:val="004D43EB"/>
    <w:rsid w:val="004D4D78"/>
    <w:rsid w:val="004D4FB1"/>
    <w:rsid w:val="004E1B78"/>
    <w:rsid w:val="004E3C66"/>
    <w:rsid w:val="004F05D9"/>
    <w:rsid w:val="004F2E46"/>
    <w:rsid w:val="004F46CC"/>
    <w:rsid w:val="00501B83"/>
    <w:rsid w:val="0050583E"/>
    <w:rsid w:val="0051236B"/>
    <w:rsid w:val="00513AF1"/>
    <w:rsid w:val="00513B76"/>
    <w:rsid w:val="00514914"/>
    <w:rsid w:val="005216C6"/>
    <w:rsid w:val="005219D4"/>
    <w:rsid w:val="00524F08"/>
    <w:rsid w:val="0052781E"/>
    <w:rsid w:val="00527919"/>
    <w:rsid w:val="00530513"/>
    <w:rsid w:val="00535E19"/>
    <w:rsid w:val="00541666"/>
    <w:rsid w:val="00544549"/>
    <w:rsid w:val="00546A12"/>
    <w:rsid w:val="005505EB"/>
    <w:rsid w:val="00551625"/>
    <w:rsid w:val="00556A59"/>
    <w:rsid w:val="005660AF"/>
    <w:rsid w:val="00566D1E"/>
    <w:rsid w:val="005704DD"/>
    <w:rsid w:val="00574D11"/>
    <w:rsid w:val="00576961"/>
    <w:rsid w:val="00576A25"/>
    <w:rsid w:val="00580B3D"/>
    <w:rsid w:val="00582A6C"/>
    <w:rsid w:val="0058334C"/>
    <w:rsid w:val="00594915"/>
    <w:rsid w:val="005A2A4D"/>
    <w:rsid w:val="005A56B7"/>
    <w:rsid w:val="005B108D"/>
    <w:rsid w:val="005B156F"/>
    <w:rsid w:val="005B2B7E"/>
    <w:rsid w:val="005B316F"/>
    <w:rsid w:val="005B5ADA"/>
    <w:rsid w:val="005C320E"/>
    <w:rsid w:val="005C43A8"/>
    <w:rsid w:val="005C6BF3"/>
    <w:rsid w:val="005D169D"/>
    <w:rsid w:val="005D1BD0"/>
    <w:rsid w:val="005D27D6"/>
    <w:rsid w:val="005D34B2"/>
    <w:rsid w:val="005E21D3"/>
    <w:rsid w:val="005F4843"/>
    <w:rsid w:val="0060497D"/>
    <w:rsid w:val="00607D72"/>
    <w:rsid w:val="00610A88"/>
    <w:rsid w:val="00610CE7"/>
    <w:rsid w:val="00620210"/>
    <w:rsid w:val="006236BF"/>
    <w:rsid w:val="00624D31"/>
    <w:rsid w:val="00627481"/>
    <w:rsid w:val="0062773B"/>
    <w:rsid w:val="00627F59"/>
    <w:rsid w:val="006335ED"/>
    <w:rsid w:val="0064086E"/>
    <w:rsid w:val="006413A8"/>
    <w:rsid w:val="00641D89"/>
    <w:rsid w:val="00642C7E"/>
    <w:rsid w:val="00644810"/>
    <w:rsid w:val="00647101"/>
    <w:rsid w:val="00656CE9"/>
    <w:rsid w:val="0065766D"/>
    <w:rsid w:val="00661021"/>
    <w:rsid w:val="00666AE2"/>
    <w:rsid w:val="00687878"/>
    <w:rsid w:val="00687EE0"/>
    <w:rsid w:val="00690456"/>
    <w:rsid w:val="00690971"/>
    <w:rsid w:val="006A1045"/>
    <w:rsid w:val="006A2D7F"/>
    <w:rsid w:val="006A3ABF"/>
    <w:rsid w:val="006A4E92"/>
    <w:rsid w:val="006B0D0D"/>
    <w:rsid w:val="006B2993"/>
    <w:rsid w:val="006B5837"/>
    <w:rsid w:val="006B5F11"/>
    <w:rsid w:val="006C25FA"/>
    <w:rsid w:val="006C2E9D"/>
    <w:rsid w:val="006C3298"/>
    <w:rsid w:val="006C7AAA"/>
    <w:rsid w:val="006D0416"/>
    <w:rsid w:val="006D3D75"/>
    <w:rsid w:val="006E230F"/>
    <w:rsid w:val="006F1944"/>
    <w:rsid w:val="006F246D"/>
    <w:rsid w:val="006F3D8B"/>
    <w:rsid w:val="006F5EA2"/>
    <w:rsid w:val="006F7B73"/>
    <w:rsid w:val="00704CD1"/>
    <w:rsid w:val="007051F6"/>
    <w:rsid w:val="00713C1E"/>
    <w:rsid w:val="0071454E"/>
    <w:rsid w:val="00716C42"/>
    <w:rsid w:val="00724B68"/>
    <w:rsid w:val="00734AE1"/>
    <w:rsid w:val="00734F9F"/>
    <w:rsid w:val="00734FC8"/>
    <w:rsid w:val="007377C5"/>
    <w:rsid w:val="007433D5"/>
    <w:rsid w:val="00745E20"/>
    <w:rsid w:val="00762215"/>
    <w:rsid w:val="0076673C"/>
    <w:rsid w:val="00766A35"/>
    <w:rsid w:val="0077033E"/>
    <w:rsid w:val="00771ED5"/>
    <w:rsid w:val="00774B1B"/>
    <w:rsid w:val="0077669E"/>
    <w:rsid w:val="00792B17"/>
    <w:rsid w:val="00793540"/>
    <w:rsid w:val="00795B30"/>
    <w:rsid w:val="00797A56"/>
    <w:rsid w:val="007A00DA"/>
    <w:rsid w:val="007A294B"/>
    <w:rsid w:val="007A439A"/>
    <w:rsid w:val="007A4712"/>
    <w:rsid w:val="007B49BC"/>
    <w:rsid w:val="007B4B77"/>
    <w:rsid w:val="007C4541"/>
    <w:rsid w:val="007C5F25"/>
    <w:rsid w:val="007C79AC"/>
    <w:rsid w:val="007D3677"/>
    <w:rsid w:val="007D5626"/>
    <w:rsid w:val="007D6AA7"/>
    <w:rsid w:val="007D7EDF"/>
    <w:rsid w:val="007E7661"/>
    <w:rsid w:val="007F2BB3"/>
    <w:rsid w:val="007F68CE"/>
    <w:rsid w:val="00801023"/>
    <w:rsid w:val="0080445A"/>
    <w:rsid w:val="00807EA0"/>
    <w:rsid w:val="008219AA"/>
    <w:rsid w:val="008260F6"/>
    <w:rsid w:val="00831432"/>
    <w:rsid w:val="00840472"/>
    <w:rsid w:val="00846BA7"/>
    <w:rsid w:val="00847531"/>
    <w:rsid w:val="00855944"/>
    <w:rsid w:val="00855D77"/>
    <w:rsid w:val="008607D3"/>
    <w:rsid w:val="0086135F"/>
    <w:rsid w:val="0086256E"/>
    <w:rsid w:val="00870E4E"/>
    <w:rsid w:val="00871970"/>
    <w:rsid w:val="008725F9"/>
    <w:rsid w:val="0087356C"/>
    <w:rsid w:val="008813F9"/>
    <w:rsid w:val="0088603C"/>
    <w:rsid w:val="0088730E"/>
    <w:rsid w:val="00891048"/>
    <w:rsid w:val="0089426C"/>
    <w:rsid w:val="0089471A"/>
    <w:rsid w:val="00896B0D"/>
    <w:rsid w:val="00896E3A"/>
    <w:rsid w:val="00897949"/>
    <w:rsid w:val="008A2C86"/>
    <w:rsid w:val="008A3BC7"/>
    <w:rsid w:val="008B42A5"/>
    <w:rsid w:val="008B6A8E"/>
    <w:rsid w:val="008C0991"/>
    <w:rsid w:val="008C0FAE"/>
    <w:rsid w:val="008C1038"/>
    <w:rsid w:val="008C25CB"/>
    <w:rsid w:val="008C60AF"/>
    <w:rsid w:val="008C6F83"/>
    <w:rsid w:val="008C737A"/>
    <w:rsid w:val="008D17F8"/>
    <w:rsid w:val="008D586F"/>
    <w:rsid w:val="008E2C4B"/>
    <w:rsid w:val="008E60E2"/>
    <w:rsid w:val="008F3A5D"/>
    <w:rsid w:val="009141A2"/>
    <w:rsid w:val="009233CD"/>
    <w:rsid w:val="009240D4"/>
    <w:rsid w:val="00924B8E"/>
    <w:rsid w:val="0092641B"/>
    <w:rsid w:val="009320EA"/>
    <w:rsid w:val="0093312B"/>
    <w:rsid w:val="009406E5"/>
    <w:rsid w:val="00942F6D"/>
    <w:rsid w:val="00965CDF"/>
    <w:rsid w:val="00966A11"/>
    <w:rsid w:val="00976735"/>
    <w:rsid w:val="009770F1"/>
    <w:rsid w:val="00977A9B"/>
    <w:rsid w:val="009807CF"/>
    <w:rsid w:val="00980A30"/>
    <w:rsid w:val="0098197B"/>
    <w:rsid w:val="00983F04"/>
    <w:rsid w:val="0099009F"/>
    <w:rsid w:val="0099050B"/>
    <w:rsid w:val="00995287"/>
    <w:rsid w:val="0099751F"/>
    <w:rsid w:val="009A1A43"/>
    <w:rsid w:val="009A555E"/>
    <w:rsid w:val="009B25C5"/>
    <w:rsid w:val="009B2769"/>
    <w:rsid w:val="009B4360"/>
    <w:rsid w:val="009B7A92"/>
    <w:rsid w:val="009B7E02"/>
    <w:rsid w:val="009D22E5"/>
    <w:rsid w:val="009D6DA5"/>
    <w:rsid w:val="009E7B9E"/>
    <w:rsid w:val="009F0DEB"/>
    <w:rsid w:val="009F47C9"/>
    <w:rsid w:val="00A0029E"/>
    <w:rsid w:val="00A03813"/>
    <w:rsid w:val="00A117CE"/>
    <w:rsid w:val="00A12D1F"/>
    <w:rsid w:val="00A130FB"/>
    <w:rsid w:val="00A15189"/>
    <w:rsid w:val="00A172B7"/>
    <w:rsid w:val="00A207D7"/>
    <w:rsid w:val="00A2275C"/>
    <w:rsid w:val="00A26FDC"/>
    <w:rsid w:val="00A339F0"/>
    <w:rsid w:val="00A339FA"/>
    <w:rsid w:val="00A3798E"/>
    <w:rsid w:val="00A405CD"/>
    <w:rsid w:val="00A45F1A"/>
    <w:rsid w:val="00A544F5"/>
    <w:rsid w:val="00A54EFB"/>
    <w:rsid w:val="00A61153"/>
    <w:rsid w:val="00A629F4"/>
    <w:rsid w:val="00A647DB"/>
    <w:rsid w:val="00A771E7"/>
    <w:rsid w:val="00A8715E"/>
    <w:rsid w:val="00A907A3"/>
    <w:rsid w:val="00A9104E"/>
    <w:rsid w:val="00A92241"/>
    <w:rsid w:val="00A9322A"/>
    <w:rsid w:val="00AA1C36"/>
    <w:rsid w:val="00AA2280"/>
    <w:rsid w:val="00AA279C"/>
    <w:rsid w:val="00AA30C2"/>
    <w:rsid w:val="00AB0947"/>
    <w:rsid w:val="00AB1B9E"/>
    <w:rsid w:val="00AC11B4"/>
    <w:rsid w:val="00AC7171"/>
    <w:rsid w:val="00AD63B9"/>
    <w:rsid w:val="00AD7446"/>
    <w:rsid w:val="00AE17A6"/>
    <w:rsid w:val="00AE22C2"/>
    <w:rsid w:val="00AE32B6"/>
    <w:rsid w:val="00AE4923"/>
    <w:rsid w:val="00AE7B97"/>
    <w:rsid w:val="00AF02BA"/>
    <w:rsid w:val="00B004BB"/>
    <w:rsid w:val="00B03EEC"/>
    <w:rsid w:val="00B14C43"/>
    <w:rsid w:val="00B17E1E"/>
    <w:rsid w:val="00B27138"/>
    <w:rsid w:val="00B27D5B"/>
    <w:rsid w:val="00B31387"/>
    <w:rsid w:val="00B54040"/>
    <w:rsid w:val="00B5608A"/>
    <w:rsid w:val="00B57504"/>
    <w:rsid w:val="00B62105"/>
    <w:rsid w:val="00B74178"/>
    <w:rsid w:val="00B80D14"/>
    <w:rsid w:val="00B91608"/>
    <w:rsid w:val="00B922A4"/>
    <w:rsid w:val="00B943D5"/>
    <w:rsid w:val="00BA27A0"/>
    <w:rsid w:val="00BA4A17"/>
    <w:rsid w:val="00BA4F36"/>
    <w:rsid w:val="00BC4924"/>
    <w:rsid w:val="00BC4BCA"/>
    <w:rsid w:val="00BC6590"/>
    <w:rsid w:val="00BC679B"/>
    <w:rsid w:val="00BD16B1"/>
    <w:rsid w:val="00BD38BA"/>
    <w:rsid w:val="00BF52A6"/>
    <w:rsid w:val="00BF7E69"/>
    <w:rsid w:val="00C03B9C"/>
    <w:rsid w:val="00C05411"/>
    <w:rsid w:val="00C05808"/>
    <w:rsid w:val="00C06918"/>
    <w:rsid w:val="00C07D97"/>
    <w:rsid w:val="00C12E44"/>
    <w:rsid w:val="00C12E8F"/>
    <w:rsid w:val="00C14801"/>
    <w:rsid w:val="00C21608"/>
    <w:rsid w:val="00C21CBC"/>
    <w:rsid w:val="00C32181"/>
    <w:rsid w:val="00C337D8"/>
    <w:rsid w:val="00C41812"/>
    <w:rsid w:val="00C419D8"/>
    <w:rsid w:val="00C42696"/>
    <w:rsid w:val="00C43254"/>
    <w:rsid w:val="00C4395D"/>
    <w:rsid w:val="00C55B18"/>
    <w:rsid w:val="00C60208"/>
    <w:rsid w:val="00C60FA6"/>
    <w:rsid w:val="00C64322"/>
    <w:rsid w:val="00C72583"/>
    <w:rsid w:val="00C869EE"/>
    <w:rsid w:val="00C929E8"/>
    <w:rsid w:val="00C95AE1"/>
    <w:rsid w:val="00C960D4"/>
    <w:rsid w:val="00CA01BC"/>
    <w:rsid w:val="00CA6735"/>
    <w:rsid w:val="00CA6E7B"/>
    <w:rsid w:val="00CB01DA"/>
    <w:rsid w:val="00CB0B4E"/>
    <w:rsid w:val="00CB3636"/>
    <w:rsid w:val="00CB73C7"/>
    <w:rsid w:val="00CC4080"/>
    <w:rsid w:val="00CC46D0"/>
    <w:rsid w:val="00CC6CD8"/>
    <w:rsid w:val="00CD33FE"/>
    <w:rsid w:val="00CD4FEC"/>
    <w:rsid w:val="00CD78A4"/>
    <w:rsid w:val="00CE18E8"/>
    <w:rsid w:val="00CE251A"/>
    <w:rsid w:val="00CF0506"/>
    <w:rsid w:val="00CF0C3D"/>
    <w:rsid w:val="00CF119B"/>
    <w:rsid w:val="00CF5E6F"/>
    <w:rsid w:val="00D028D5"/>
    <w:rsid w:val="00D112E6"/>
    <w:rsid w:val="00D135E0"/>
    <w:rsid w:val="00D15D86"/>
    <w:rsid w:val="00D232F2"/>
    <w:rsid w:val="00D235FB"/>
    <w:rsid w:val="00D24E2E"/>
    <w:rsid w:val="00D25F92"/>
    <w:rsid w:val="00D34BC1"/>
    <w:rsid w:val="00D3664D"/>
    <w:rsid w:val="00D41291"/>
    <w:rsid w:val="00D53E10"/>
    <w:rsid w:val="00D60193"/>
    <w:rsid w:val="00D63645"/>
    <w:rsid w:val="00D672EA"/>
    <w:rsid w:val="00D72E98"/>
    <w:rsid w:val="00D75263"/>
    <w:rsid w:val="00D8116E"/>
    <w:rsid w:val="00D81D2E"/>
    <w:rsid w:val="00D81E15"/>
    <w:rsid w:val="00D863F1"/>
    <w:rsid w:val="00D86CA7"/>
    <w:rsid w:val="00D96315"/>
    <w:rsid w:val="00DA02C0"/>
    <w:rsid w:val="00DA0E0D"/>
    <w:rsid w:val="00DA3693"/>
    <w:rsid w:val="00DA4DA4"/>
    <w:rsid w:val="00DA7C9F"/>
    <w:rsid w:val="00DB0A2E"/>
    <w:rsid w:val="00DC1FA4"/>
    <w:rsid w:val="00DC2274"/>
    <w:rsid w:val="00DC3FCA"/>
    <w:rsid w:val="00DC4C6E"/>
    <w:rsid w:val="00DC5201"/>
    <w:rsid w:val="00DC5C8F"/>
    <w:rsid w:val="00DC5F8F"/>
    <w:rsid w:val="00DC7CFA"/>
    <w:rsid w:val="00DD26FB"/>
    <w:rsid w:val="00DD4F1A"/>
    <w:rsid w:val="00DD5116"/>
    <w:rsid w:val="00DE0D5B"/>
    <w:rsid w:val="00DE4C4C"/>
    <w:rsid w:val="00DE5EC5"/>
    <w:rsid w:val="00DE6579"/>
    <w:rsid w:val="00DF07A7"/>
    <w:rsid w:val="00DF15BF"/>
    <w:rsid w:val="00DF2B16"/>
    <w:rsid w:val="00E02B4F"/>
    <w:rsid w:val="00E03AE4"/>
    <w:rsid w:val="00E05EAB"/>
    <w:rsid w:val="00E072A2"/>
    <w:rsid w:val="00E07B60"/>
    <w:rsid w:val="00E07BB4"/>
    <w:rsid w:val="00E113B7"/>
    <w:rsid w:val="00E116FB"/>
    <w:rsid w:val="00E1296A"/>
    <w:rsid w:val="00E16D24"/>
    <w:rsid w:val="00E200AE"/>
    <w:rsid w:val="00E32A62"/>
    <w:rsid w:val="00E4483E"/>
    <w:rsid w:val="00E449C7"/>
    <w:rsid w:val="00E46ABC"/>
    <w:rsid w:val="00E55546"/>
    <w:rsid w:val="00E643DF"/>
    <w:rsid w:val="00E66380"/>
    <w:rsid w:val="00E73E4A"/>
    <w:rsid w:val="00E85F2A"/>
    <w:rsid w:val="00E9124A"/>
    <w:rsid w:val="00E94E1C"/>
    <w:rsid w:val="00E970D9"/>
    <w:rsid w:val="00EA1AD5"/>
    <w:rsid w:val="00EA5902"/>
    <w:rsid w:val="00EB4652"/>
    <w:rsid w:val="00EB6921"/>
    <w:rsid w:val="00EC38AB"/>
    <w:rsid w:val="00EC75C0"/>
    <w:rsid w:val="00EC789B"/>
    <w:rsid w:val="00ED4C9B"/>
    <w:rsid w:val="00ED718B"/>
    <w:rsid w:val="00EE5BA7"/>
    <w:rsid w:val="00EE6E73"/>
    <w:rsid w:val="00EE7B06"/>
    <w:rsid w:val="00EF0CE4"/>
    <w:rsid w:val="00EF43CE"/>
    <w:rsid w:val="00F02D07"/>
    <w:rsid w:val="00F0390F"/>
    <w:rsid w:val="00F03C97"/>
    <w:rsid w:val="00F049FA"/>
    <w:rsid w:val="00F0539D"/>
    <w:rsid w:val="00F05861"/>
    <w:rsid w:val="00F11615"/>
    <w:rsid w:val="00F12B2F"/>
    <w:rsid w:val="00F16375"/>
    <w:rsid w:val="00F1713F"/>
    <w:rsid w:val="00F3702A"/>
    <w:rsid w:val="00F373B0"/>
    <w:rsid w:val="00F429A4"/>
    <w:rsid w:val="00F50B21"/>
    <w:rsid w:val="00F50B8D"/>
    <w:rsid w:val="00F51238"/>
    <w:rsid w:val="00F52F76"/>
    <w:rsid w:val="00F55A78"/>
    <w:rsid w:val="00F56AF1"/>
    <w:rsid w:val="00F63D34"/>
    <w:rsid w:val="00F65C21"/>
    <w:rsid w:val="00F67B8D"/>
    <w:rsid w:val="00F82249"/>
    <w:rsid w:val="00F8663F"/>
    <w:rsid w:val="00F86D17"/>
    <w:rsid w:val="00F8704D"/>
    <w:rsid w:val="00FA5C61"/>
    <w:rsid w:val="00FA665A"/>
    <w:rsid w:val="00FA6943"/>
    <w:rsid w:val="00FA7584"/>
    <w:rsid w:val="00FA7EDB"/>
    <w:rsid w:val="00FB2743"/>
    <w:rsid w:val="00FB529D"/>
    <w:rsid w:val="00FB6B24"/>
    <w:rsid w:val="00FC3676"/>
    <w:rsid w:val="00FC61DD"/>
    <w:rsid w:val="00FD2D21"/>
    <w:rsid w:val="00FD45D7"/>
    <w:rsid w:val="00FE0A78"/>
    <w:rsid w:val="00FE716B"/>
    <w:rsid w:val="00FF6B2F"/>
    <w:rsid w:val="02E42101"/>
    <w:rsid w:val="0497122F"/>
    <w:rsid w:val="0585253C"/>
    <w:rsid w:val="08641C65"/>
    <w:rsid w:val="0A37015F"/>
    <w:rsid w:val="0A7C2CBA"/>
    <w:rsid w:val="12A8285C"/>
    <w:rsid w:val="14AC79C9"/>
    <w:rsid w:val="1F311227"/>
    <w:rsid w:val="1F5860CB"/>
    <w:rsid w:val="22CD5466"/>
    <w:rsid w:val="394C6854"/>
    <w:rsid w:val="397E08E8"/>
    <w:rsid w:val="3B4658DF"/>
    <w:rsid w:val="3D61513C"/>
    <w:rsid w:val="4266546C"/>
    <w:rsid w:val="468246C6"/>
    <w:rsid w:val="47110527"/>
    <w:rsid w:val="54862A6D"/>
    <w:rsid w:val="548E1646"/>
    <w:rsid w:val="558654E5"/>
    <w:rsid w:val="55FF3630"/>
    <w:rsid w:val="637628CD"/>
    <w:rsid w:val="715D6DC0"/>
    <w:rsid w:val="72D92B96"/>
    <w:rsid w:val="75FC3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3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ind w:firstLine="1526"/>
      <w:outlineLvl w:val="1"/>
    </w:pPr>
    <w:rPr>
      <w:b/>
      <w:sz w:val="48"/>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0"/>
    <w:rPr>
      <w:rFonts w:ascii="等线 Light" w:hAnsi="等线 Light" w:eastAsia="黑体"/>
      <w:sz w:val="20"/>
    </w:rPr>
  </w:style>
  <w:style w:type="paragraph" w:styleId="6">
    <w:name w:val="annotation text"/>
    <w:basedOn w:val="1"/>
    <w:link w:val="25"/>
    <w:unhideWhenUsed/>
    <w:uiPriority w:val="99"/>
    <w:pPr>
      <w:jc w:val="left"/>
    </w:pPr>
    <w:rPr>
      <w:rFonts w:eastAsia="华文宋体"/>
      <w:szCs w:val="22"/>
    </w:rPr>
  </w:style>
  <w:style w:type="paragraph" w:styleId="7">
    <w:name w:val="Body Text Indent"/>
    <w:basedOn w:val="1"/>
    <w:uiPriority w:val="0"/>
    <w:pPr>
      <w:spacing w:after="120"/>
      <w:ind w:left="420" w:leftChars="200"/>
    </w:pPr>
    <w:rPr>
      <w:szCs w:val="24"/>
    </w:rPr>
  </w:style>
  <w:style w:type="paragraph" w:styleId="8">
    <w:name w:val="toc 3"/>
    <w:basedOn w:val="1"/>
    <w:next w:val="1"/>
    <w:semiHidden/>
    <w:uiPriority w:val="0"/>
    <w:pPr>
      <w:ind w:left="840" w:leftChars="400"/>
    </w:pPr>
    <w:rPr>
      <w:szCs w:val="24"/>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iPriority w:val="0"/>
    <w:rPr>
      <w:rFonts w:eastAsia="黑体"/>
      <w:sz w:val="24"/>
      <w:szCs w:val="24"/>
    </w:rPr>
  </w:style>
  <w:style w:type="paragraph" w:styleId="13">
    <w:name w:val="toc 2"/>
    <w:basedOn w:val="1"/>
    <w:next w:val="1"/>
    <w:semiHidden/>
    <w:uiPriority w:val="0"/>
    <w:pPr>
      <w:ind w:left="420" w:leftChars="200"/>
    </w:pPr>
    <w:rPr>
      <w:szCs w:val="24"/>
    </w:rPr>
  </w:style>
  <w:style w:type="paragraph" w:styleId="14">
    <w:name w:val="annotation subject"/>
    <w:basedOn w:val="6"/>
    <w:next w:val="6"/>
    <w:link w:val="26"/>
    <w:uiPriority w:val="0"/>
    <w:rPr>
      <w:rFonts w:eastAsia="宋体"/>
      <w:b/>
      <w:bCs/>
      <w:szCs w:val="20"/>
    </w:rPr>
  </w:style>
  <w:style w:type="table" w:styleId="16">
    <w:name w:val="Table Grid"/>
    <w:basedOn w:val="15"/>
    <w:uiPriority w:val="39"/>
    <w:rPr>
      <w:rFonts w:eastAsia="华文宋体"/>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page number"/>
    <w:basedOn w:val="17"/>
    <w:uiPriority w:val="0"/>
  </w:style>
  <w:style w:type="character" w:styleId="19">
    <w:name w:val="Hyperlink"/>
    <w:uiPriority w:val="0"/>
    <w:rPr>
      <w:color w:val="0000FF"/>
      <w:u w:val="single"/>
    </w:rPr>
  </w:style>
  <w:style w:type="character" w:styleId="20">
    <w:name w:val="annotation reference"/>
    <w:unhideWhenUsed/>
    <w:uiPriority w:val="99"/>
    <w:rPr>
      <w:sz w:val="21"/>
      <w:szCs w:val="21"/>
    </w:rPr>
  </w:style>
  <w:style w:type="character" w:customStyle="1" w:styleId="21">
    <w:name w:val="line1"/>
    <w:uiPriority w:val="0"/>
  </w:style>
  <w:style w:type="paragraph" w:customStyle="1" w:styleId="22">
    <w:name w:val="样式 宋体 五号 两端对齐"/>
    <w:basedOn w:val="1"/>
    <w:uiPriority w:val="0"/>
    <w:pPr>
      <w:widowControl/>
      <w:ind w:firstLine="420" w:firstLineChars="200"/>
    </w:pPr>
    <w:rPr>
      <w:rFonts w:ascii="宋体" w:hAnsi="宋体" w:cs="宋体"/>
      <w:kern w:val="0"/>
    </w:rPr>
  </w:style>
  <w:style w:type="paragraph" w:customStyle="1" w:styleId="23">
    <w:name w:val="样式1"/>
    <w:basedOn w:val="2"/>
    <w:uiPriority w:val="0"/>
    <w:pPr>
      <w:jc w:val="center"/>
    </w:pPr>
    <w:rPr>
      <w:rFonts w:ascii="宋体" w:hAnsi="宋体"/>
      <w:b w:val="0"/>
      <w:sz w:val="36"/>
      <w:szCs w:val="36"/>
    </w:rPr>
  </w:style>
  <w:style w:type="paragraph" w:customStyle="1" w:styleId="24">
    <w:name w:val="样式 标题 3 + 小四"/>
    <w:basedOn w:val="4"/>
    <w:uiPriority w:val="0"/>
    <w:pPr>
      <w:spacing w:line="415" w:lineRule="auto"/>
    </w:pPr>
    <w:rPr>
      <w:sz w:val="24"/>
    </w:rPr>
  </w:style>
  <w:style w:type="character" w:customStyle="1" w:styleId="25">
    <w:name w:val="批注文字 字符"/>
    <w:link w:val="6"/>
    <w:uiPriority w:val="99"/>
    <w:rPr>
      <w:rFonts w:eastAsia="华文宋体"/>
      <w:kern w:val="2"/>
      <w:sz w:val="21"/>
      <w:szCs w:val="22"/>
    </w:rPr>
  </w:style>
  <w:style w:type="character" w:customStyle="1" w:styleId="26">
    <w:name w:val="批注主题 字符"/>
    <w:link w:val="14"/>
    <w:uiPriority w:val="0"/>
    <w:rPr>
      <w:rFonts w:eastAsia="华文宋体"/>
      <w:b/>
      <w:bCs/>
      <w:kern w:val="2"/>
      <w:sz w:val="21"/>
      <w:szCs w:val="22"/>
    </w:rPr>
  </w:style>
  <w:style w:type="character" w:customStyle="1" w:styleId="27">
    <w:name w:val="fontstyle01"/>
    <w:uiPriority w:val="0"/>
    <w:rPr>
      <w:rFonts w:hint="default" w:ascii="MinionPro-Regular" w:hAnsi="MinionPro-Regular"/>
      <w:color w:val="231F20"/>
      <w:sz w:val="16"/>
      <w:szCs w:val="16"/>
    </w:rPr>
  </w:style>
  <w:style w:type="character" w:customStyle="1" w:styleId="28">
    <w:name w:val="fontstyle21"/>
    <w:uiPriority w:val="0"/>
    <w:rPr>
      <w:rFonts w:hint="default" w:ascii="MinionPro-It" w:hAnsi="MinionPro-It"/>
      <w:i/>
      <w:iCs/>
      <w:color w:val="231F20"/>
      <w:sz w:val="16"/>
      <w:szCs w:val="16"/>
    </w:rPr>
  </w:style>
  <w:style w:type="character" w:styleId="29">
    <w:name w:val="Placeholder Text"/>
    <w:basedOn w:val="17"/>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png"/><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oleObject" Target="embeddings/oleObject4.bin"/><Relationship Id="rId13" Type="http://schemas.openxmlformats.org/officeDocument/2006/relationships/image" Target="media/image4.emf"/><Relationship Id="rId12" Type="http://schemas.openxmlformats.org/officeDocument/2006/relationships/oleObject" Target="embeddings/oleObject3.bin"/><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9C3EF1-79E5-425D-84FC-628FCE810000}">
  <ds:schemaRefs/>
</ds:datastoreItem>
</file>

<file path=docProps/app.xml><?xml version="1.0" encoding="utf-8"?>
<Properties xmlns="http://schemas.openxmlformats.org/officeDocument/2006/extended-properties" xmlns:vt="http://schemas.openxmlformats.org/officeDocument/2006/docPropsVTypes">
  <Template>Normal.dotm</Template>
  <Company>上海大学</Company>
  <Pages>37</Pages>
  <Words>3026</Words>
  <Characters>17253</Characters>
  <Lines>143</Lines>
  <Paragraphs>40</Paragraphs>
  <TotalTime>28</TotalTime>
  <ScaleCrop>false</ScaleCrop>
  <LinksUpToDate>false</LinksUpToDate>
  <CharactersWithSpaces>20239</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2020-02-25T04:37:00Z</dcterms:created>
  <dc:creator>凌长臣</dc:creator>
  <cp:lastModifiedBy>Merlin</cp:lastModifiedBy>
  <dcterms:modified xsi:type="dcterms:W3CDTF">2021-03-31T03:16:03Z</dcterms:modified>
  <dc:title>中图分类号：                                   单位代号：11903</dc:title>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2052-11.1.0.10356</vt:lpwstr>
  </property>
  <property fmtid="{D5CDD505-2E9C-101B-9397-08002B2CF9AE}" pid="4" name="ICV">
    <vt:lpwstr>60D4C32717BB408CA659E53B04A07A05</vt:lpwstr>
  </property>
</Properties>
</file>